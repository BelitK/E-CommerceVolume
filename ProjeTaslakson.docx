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55CFA" w14:textId="374AA8D0" w:rsidR="003C3644" w:rsidRPr="003C3644" w:rsidRDefault="003C3644" w:rsidP="003C3644">
      <w:pPr>
        <w:spacing w:line="240" w:lineRule="auto"/>
        <w:jc w:val="center"/>
        <w:rPr>
          <w:rFonts w:ascii="Times New Roman" w:hAnsi="Times New Roman"/>
          <w:b/>
          <w:sz w:val="28"/>
          <w:szCs w:val="28"/>
        </w:rPr>
      </w:pPr>
      <w:r w:rsidRPr="003C3644">
        <w:rPr>
          <w:rFonts w:ascii="Times New Roman" w:hAnsi="Times New Roman"/>
          <w:b/>
          <w:sz w:val="28"/>
          <w:szCs w:val="28"/>
        </w:rPr>
        <w:t>Tür</w:t>
      </w:r>
      <w:r w:rsidR="006F5145">
        <w:rPr>
          <w:rFonts w:ascii="Times New Roman" w:hAnsi="Times New Roman"/>
          <w:b/>
          <w:sz w:val="28"/>
          <w:szCs w:val="28"/>
        </w:rPr>
        <w:t>kiye ve Yurtdışı Karşılaştırmalı Veri Analizi</w:t>
      </w:r>
    </w:p>
    <w:p w14:paraId="112CA4FC" w14:textId="352062D0" w:rsidR="003C3644" w:rsidRPr="00851A40" w:rsidRDefault="003C3644" w:rsidP="003C3644">
      <w:pPr>
        <w:spacing w:before="240" w:line="240" w:lineRule="auto"/>
        <w:jc w:val="center"/>
        <w:rPr>
          <w:rFonts w:ascii="Times New Roman" w:hAnsi="Times New Roman"/>
          <w:sz w:val="24"/>
          <w:szCs w:val="24"/>
        </w:rPr>
      </w:pPr>
      <w:r w:rsidRPr="003C3644">
        <w:rPr>
          <w:rFonts w:ascii="Times New Roman" w:hAnsi="Times New Roman"/>
          <w:sz w:val="24"/>
          <w:szCs w:val="24"/>
        </w:rPr>
        <w:t>B</w:t>
      </w:r>
      <w:r w:rsidR="00D16C43">
        <w:rPr>
          <w:rFonts w:ascii="Times New Roman" w:hAnsi="Times New Roman"/>
          <w:sz w:val="24"/>
          <w:szCs w:val="24"/>
        </w:rPr>
        <w:t>elit Berdel Kış</w:t>
      </w:r>
    </w:p>
    <w:p w14:paraId="78C219EE" w14:textId="73AD22E2" w:rsidR="003C3644" w:rsidRPr="003C3644" w:rsidRDefault="00D16C43" w:rsidP="003C3644">
      <w:pPr>
        <w:spacing w:after="0" w:line="240" w:lineRule="auto"/>
        <w:jc w:val="center"/>
        <w:rPr>
          <w:rFonts w:ascii="Times New Roman" w:hAnsi="Times New Roman"/>
          <w:i/>
          <w:sz w:val="20"/>
          <w:szCs w:val="20"/>
        </w:rPr>
      </w:pPr>
      <w:r>
        <w:rPr>
          <w:rFonts w:ascii="Times New Roman" w:hAnsi="Times New Roman"/>
          <w:i/>
          <w:sz w:val="20"/>
          <w:szCs w:val="20"/>
        </w:rPr>
        <w:t>Mühendislik ve Mimarlık fakültesi Bilgisayar Mühendisliği</w:t>
      </w:r>
    </w:p>
    <w:p w14:paraId="4969BD1E" w14:textId="02BBBDCA" w:rsidR="003C3644" w:rsidRPr="003C3644" w:rsidRDefault="00D16C43" w:rsidP="003C3644">
      <w:pPr>
        <w:spacing w:after="0" w:line="240" w:lineRule="auto"/>
        <w:jc w:val="center"/>
        <w:rPr>
          <w:rFonts w:ascii="Times New Roman" w:hAnsi="Times New Roman"/>
          <w:i/>
          <w:sz w:val="20"/>
          <w:szCs w:val="20"/>
        </w:rPr>
      </w:pPr>
      <w:r>
        <w:rPr>
          <w:rFonts w:ascii="Times New Roman" w:hAnsi="Times New Roman"/>
          <w:i/>
          <w:sz w:val="20"/>
          <w:szCs w:val="20"/>
        </w:rPr>
        <w:t>Beykent Üniversitesi</w:t>
      </w:r>
    </w:p>
    <w:p w14:paraId="7888F2E6" w14:textId="73311C19" w:rsidR="003C3644" w:rsidRPr="003C3644" w:rsidRDefault="00D16C43" w:rsidP="003C3644">
      <w:pPr>
        <w:spacing w:after="0" w:line="240" w:lineRule="auto"/>
        <w:jc w:val="center"/>
        <w:rPr>
          <w:rFonts w:ascii="Times New Roman" w:hAnsi="Times New Roman"/>
          <w:i/>
          <w:sz w:val="20"/>
          <w:szCs w:val="20"/>
        </w:rPr>
      </w:pPr>
      <w:r>
        <w:rPr>
          <w:rFonts w:ascii="Times New Roman" w:hAnsi="Times New Roman"/>
          <w:i/>
          <w:sz w:val="20"/>
          <w:szCs w:val="20"/>
        </w:rPr>
        <w:t>belitberdelk@hotmail.com</w:t>
      </w:r>
    </w:p>
    <w:p w14:paraId="3DD79D94" w14:textId="77777777" w:rsidR="004F748E" w:rsidRDefault="004F748E" w:rsidP="004F748E">
      <w:pPr>
        <w:spacing w:after="0" w:line="240" w:lineRule="auto"/>
        <w:jc w:val="center"/>
        <w:rPr>
          <w:rFonts w:ascii="Times New Roman" w:hAnsi="Times New Roman"/>
          <w:i/>
          <w:sz w:val="20"/>
          <w:szCs w:val="20"/>
        </w:rPr>
      </w:pPr>
    </w:p>
    <w:p w14:paraId="13C504FE" w14:textId="77777777" w:rsidR="003C3644" w:rsidRPr="003C3644" w:rsidRDefault="003C3644" w:rsidP="003C3644">
      <w:pPr>
        <w:spacing w:after="0" w:line="240" w:lineRule="auto"/>
        <w:jc w:val="both"/>
        <w:rPr>
          <w:rFonts w:ascii="Times New Roman" w:hAnsi="Times New Roman"/>
          <w:sz w:val="18"/>
          <w:szCs w:val="18"/>
        </w:rPr>
      </w:pPr>
    </w:p>
    <w:p w14:paraId="085D5008" w14:textId="77777777" w:rsidR="003C3644" w:rsidRPr="003C3644" w:rsidRDefault="003C3644" w:rsidP="003C3644">
      <w:pPr>
        <w:spacing w:line="240" w:lineRule="auto"/>
        <w:jc w:val="both"/>
        <w:rPr>
          <w:rFonts w:ascii="Times New Roman" w:hAnsi="Times New Roman"/>
          <w:sz w:val="18"/>
          <w:szCs w:val="18"/>
        </w:rPr>
        <w:sectPr w:rsidR="003C3644" w:rsidRPr="003C3644" w:rsidSect="007C5C07">
          <w:pgSz w:w="11906" w:h="16838"/>
          <w:pgMar w:top="1701" w:right="1701" w:bottom="1701" w:left="1701" w:header="709" w:footer="709" w:gutter="0"/>
          <w:cols w:space="708"/>
          <w:docGrid w:linePitch="360"/>
        </w:sectPr>
      </w:pPr>
    </w:p>
    <w:p w14:paraId="7ED3E884" w14:textId="77777777" w:rsidR="003C3644" w:rsidRPr="003C3644" w:rsidRDefault="003C3644" w:rsidP="003C3644">
      <w:pPr>
        <w:spacing w:line="240" w:lineRule="auto"/>
        <w:jc w:val="center"/>
        <w:rPr>
          <w:rFonts w:ascii="Times New Roman" w:hAnsi="Times New Roman"/>
          <w:b/>
        </w:rPr>
      </w:pPr>
      <w:r w:rsidRPr="007C5C07">
        <w:rPr>
          <w:rFonts w:ascii="Times New Roman" w:hAnsi="Times New Roman"/>
          <w:b/>
          <w:sz w:val="24"/>
          <w:szCs w:val="24"/>
        </w:rPr>
        <w:t>Özet</w:t>
      </w:r>
    </w:p>
    <w:p w14:paraId="7362D41E" w14:textId="49734E26" w:rsidR="007C5C07" w:rsidRPr="00C21C45" w:rsidRDefault="00D16C43" w:rsidP="003C3644">
      <w:pPr>
        <w:spacing w:line="240" w:lineRule="auto"/>
        <w:jc w:val="both"/>
        <w:rPr>
          <w:rFonts w:ascii="Times New Roman" w:hAnsi="Times New Roman"/>
          <w:b/>
          <w:i/>
          <w:sz w:val="18"/>
          <w:szCs w:val="18"/>
        </w:rPr>
      </w:pPr>
      <w:r>
        <w:rPr>
          <w:rFonts w:ascii="Times New Roman" w:hAnsi="Times New Roman"/>
          <w:b/>
          <w:i/>
          <w:sz w:val="18"/>
          <w:szCs w:val="18"/>
        </w:rPr>
        <w:t xml:space="preserve">Bu doküman 21 aralık Siber Güvenlik ve Büyük Veri dersi projesi için </w:t>
      </w:r>
      <w:ins w:id="0" w:author="arzu kış" w:date="2020-12-18T20:18:00Z">
        <w:r w:rsidR="00F2187D">
          <w:rPr>
            <w:rFonts w:ascii="Times New Roman" w:hAnsi="Times New Roman"/>
            <w:b/>
            <w:i/>
            <w:sz w:val="18"/>
            <w:szCs w:val="18"/>
          </w:rPr>
          <w:t xml:space="preserve">hazırlanmış </w:t>
        </w:r>
      </w:ins>
      <w:r>
        <w:rPr>
          <w:rFonts w:ascii="Times New Roman" w:hAnsi="Times New Roman"/>
          <w:b/>
          <w:i/>
          <w:sz w:val="18"/>
          <w:szCs w:val="18"/>
        </w:rPr>
        <w:t>yazılı rapor</w:t>
      </w:r>
      <w:ins w:id="1" w:author="arzu kış" w:date="2020-12-18T20:18:00Z">
        <w:r w:rsidR="00F2187D">
          <w:rPr>
            <w:rFonts w:ascii="Times New Roman" w:hAnsi="Times New Roman"/>
            <w:b/>
            <w:i/>
            <w:sz w:val="18"/>
            <w:szCs w:val="18"/>
          </w:rPr>
          <w:t>u</w:t>
        </w:r>
      </w:ins>
      <w:r>
        <w:rPr>
          <w:rFonts w:ascii="Times New Roman" w:hAnsi="Times New Roman"/>
          <w:b/>
          <w:i/>
          <w:sz w:val="18"/>
          <w:szCs w:val="18"/>
        </w:rPr>
        <w:t xml:space="preserve"> içermektedir. Rapor</w:t>
      </w:r>
      <w:ins w:id="2" w:author="arzu kış" w:date="2020-12-18T20:18:00Z">
        <w:r w:rsidR="00F2187D">
          <w:rPr>
            <w:rFonts w:ascii="Times New Roman" w:hAnsi="Times New Roman"/>
            <w:b/>
            <w:i/>
            <w:sz w:val="18"/>
            <w:szCs w:val="18"/>
          </w:rPr>
          <w:t>da</w:t>
        </w:r>
      </w:ins>
      <w:r>
        <w:rPr>
          <w:rFonts w:ascii="Times New Roman" w:hAnsi="Times New Roman"/>
          <w:b/>
          <w:i/>
          <w:sz w:val="18"/>
          <w:szCs w:val="18"/>
        </w:rPr>
        <w:t xml:space="preserve"> </w:t>
      </w:r>
      <w:del w:id="3" w:author="arzu kış" w:date="2020-12-18T20:18:00Z">
        <w:r w:rsidDel="00F2187D">
          <w:rPr>
            <w:rFonts w:ascii="Times New Roman" w:hAnsi="Times New Roman"/>
            <w:b/>
            <w:i/>
            <w:sz w:val="18"/>
            <w:szCs w:val="18"/>
          </w:rPr>
          <w:delText>türkiye</w:delText>
        </w:r>
        <w:r w:rsidR="00707FA6" w:rsidDel="00F2187D">
          <w:rPr>
            <w:rFonts w:ascii="Times New Roman" w:hAnsi="Times New Roman"/>
            <w:b/>
            <w:i/>
            <w:sz w:val="18"/>
            <w:szCs w:val="18"/>
          </w:rPr>
          <w:delText xml:space="preserve">’nin </w:delText>
        </w:r>
      </w:del>
      <w:ins w:id="4" w:author="arzu kış" w:date="2020-12-18T20:18:00Z">
        <w:r w:rsidR="00F2187D">
          <w:rPr>
            <w:rFonts w:ascii="Times New Roman" w:hAnsi="Times New Roman"/>
            <w:b/>
            <w:i/>
            <w:sz w:val="18"/>
            <w:szCs w:val="18"/>
          </w:rPr>
          <w:t xml:space="preserve">Türkiye’nin </w:t>
        </w:r>
      </w:ins>
      <w:r w:rsidR="009F0C3C">
        <w:rPr>
          <w:rFonts w:ascii="Times New Roman" w:hAnsi="Times New Roman"/>
          <w:b/>
          <w:i/>
          <w:sz w:val="18"/>
          <w:szCs w:val="18"/>
        </w:rPr>
        <w:t xml:space="preserve">artan </w:t>
      </w:r>
      <w:r w:rsidR="00CE1FDF">
        <w:rPr>
          <w:rFonts w:ascii="Times New Roman" w:hAnsi="Times New Roman"/>
          <w:b/>
          <w:i/>
          <w:sz w:val="18"/>
          <w:szCs w:val="18"/>
        </w:rPr>
        <w:t>E</w:t>
      </w:r>
      <w:r w:rsidR="009F0C3C">
        <w:rPr>
          <w:rFonts w:ascii="Times New Roman" w:hAnsi="Times New Roman"/>
          <w:b/>
          <w:i/>
          <w:sz w:val="18"/>
          <w:szCs w:val="18"/>
        </w:rPr>
        <w:t>-ticaret piyasa hacmi üstün</w:t>
      </w:r>
      <w:del w:id="5" w:author="arzu kış" w:date="2020-12-18T20:18:00Z">
        <w:r w:rsidR="009F0C3C" w:rsidDel="00F2187D">
          <w:rPr>
            <w:rFonts w:ascii="Times New Roman" w:hAnsi="Times New Roman"/>
            <w:b/>
            <w:i/>
            <w:sz w:val="18"/>
            <w:szCs w:val="18"/>
          </w:rPr>
          <w:delText>d</w:delText>
        </w:r>
      </w:del>
      <w:r w:rsidR="009F0C3C">
        <w:rPr>
          <w:rFonts w:ascii="Times New Roman" w:hAnsi="Times New Roman"/>
          <w:b/>
          <w:i/>
          <w:sz w:val="18"/>
          <w:szCs w:val="18"/>
        </w:rPr>
        <w:t xml:space="preserve">e yapılan analiz hakkında bilgilendirme </w:t>
      </w:r>
      <w:del w:id="6" w:author="arzu kış" w:date="2020-12-18T20:18:00Z">
        <w:r w:rsidR="009F0C3C" w:rsidDel="00F2187D">
          <w:rPr>
            <w:rFonts w:ascii="Times New Roman" w:hAnsi="Times New Roman"/>
            <w:b/>
            <w:i/>
            <w:sz w:val="18"/>
            <w:szCs w:val="18"/>
          </w:rPr>
          <w:delText>içermektedir</w:delText>
        </w:r>
      </w:del>
      <w:ins w:id="7" w:author="arzu kış" w:date="2020-12-18T20:19:00Z">
        <w:r w:rsidR="00F2187D">
          <w:rPr>
            <w:rFonts w:ascii="Times New Roman" w:hAnsi="Times New Roman"/>
            <w:b/>
            <w:i/>
            <w:sz w:val="18"/>
            <w:szCs w:val="18"/>
          </w:rPr>
          <w:t>yer almaktadır</w:t>
        </w:r>
      </w:ins>
      <w:r w:rsidR="009F0C3C">
        <w:rPr>
          <w:rFonts w:ascii="Times New Roman" w:hAnsi="Times New Roman"/>
          <w:b/>
          <w:i/>
          <w:sz w:val="18"/>
          <w:szCs w:val="18"/>
        </w:rPr>
        <w:t xml:space="preserve">. </w:t>
      </w:r>
      <w:r w:rsidR="00CE1FDF">
        <w:rPr>
          <w:rFonts w:ascii="Times New Roman" w:hAnsi="Times New Roman"/>
          <w:b/>
          <w:i/>
          <w:sz w:val="18"/>
          <w:szCs w:val="18"/>
        </w:rPr>
        <w:t>Türkiye ve yurtdışında bulunan bir ülkenin E-ticaret piyasa hacmine göre karşılaştırma yapılmak istenmiştir.</w:t>
      </w:r>
      <w:r w:rsidR="0054516A">
        <w:rPr>
          <w:rFonts w:ascii="Times New Roman" w:hAnsi="Times New Roman"/>
          <w:b/>
          <w:i/>
          <w:sz w:val="18"/>
          <w:szCs w:val="18"/>
        </w:rPr>
        <w:t xml:space="preserve"> Bulunan veriler sonucunda Türkiye BKM Moto ve E-ticaret satış bilgileri ile Amerika E-ticaret veriler</w:t>
      </w:r>
      <w:ins w:id="8" w:author="arzu kış" w:date="2020-12-18T20:20:00Z">
        <w:r w:rsidR="00F2187D">
          <w:rPr>
            <w:rFonts w:ascii="Times New Roman" w:hAnsi="Times New Roman"/>
            <w:b/>
            <w:i/>
            <w:sz w:val="18"/>
            <w:szCs w:val="18"/>
          </w:rPr>
          <w:t xml:space="preserve">i </w:t>
        </w:r>
      </w:ins>
      <w:del w:id="9" w:author="arzu kış" w:date="2020-12-18T20:20:00Z">
        <w:r w:rsidR="0054516A" w:rsidDel="00F2187D">
          <w:rPr>
            <w:rFonts w:ascii="Times New Roman" w:hAnsi="Times New Roman"/>
            <w:b/>
            <w:i/>
            <w:sz w:val="18"/>
            <w:szCs w:val="18"/>
          </w:rPr>
          <w:delText xml:space="preserve">i </w:delText>
        </w:r>
      </w:del>
      <w:del w:id="10" w:author="arzu kış" w:date="2020-12-18T20:19:00Z">
        <w:r w:rsidR="0054516A" w:rsidDel="00F2187D">
          <w:rPr>
            <w:rFonts w:ascii="Times New Roman" w:hAnsi="Times New Roman"/>
            <w:b/>
            <w:i/>
            <w:sz w:val="18"/>
            <w:szCs w:val="18"/>
          </w:rPr>
          <w:delText>ile karşılaştırma yapılıp</w:delText>
        </w:r>
      </w:del>
      <w:r w:rsidR="0054516A">
        <w:rPr>
          <w:rFonts w:ascii="Times New Roman" w:hAnsi="Times New Roman"/>
          <w:b/>
          <w:i/>
          <w:sz w:val="18"/>
          <w:szCs w:val="18"/>
        </w:rPr>
        <w:t xml:space="preserve"> </w:t>
      </w:r>
      <w:ins w:id="11" w:author="arzu kış" w:date="2020-12-18T20:20:00Z">
        <w:r w:rsidR="00F2187D">
          <w:rPr>
            <w:rFonts w:ascii="Times New Roman" w:hAnsi="Times New Roman"/>
            <w:b/>
            <w:i/>
            <w:sz w:val="18"/>
            <w:szCs w:val="18"/>
          </w:rPr>
          <w:t>karşılaştırıl</w:t>
        </w:r>
      </w:ins>
      <w:ins w:id="12" w:author="arzu kış" w:date="2020-12-18T20:21:00Z">
        <w:r w:rsidR="00F2187D">
          <w:rPr>
            <w:rFonts w:ascii="Times New Roman" w:hAnsi="Times New Roman"/>
            <w:b/>
            <w:i/>
            <w:sz w:val="18"/>
            <w:szCs w:val="18"/>
          </w:rPr>
          <w:t>mıştır.</w:t>
        </w:r>
      </w:ins>
      <w:ins w:id="13" w:author="arzu kış" w:date="2020-12-18T20:20:00Z">
        <w:r w:rsidR="00F2187D">
          <w:rPr>
            <w:rFonts w:ascii="Times New Roman" w:hAnsi="Times New Roman"/>
            <w:b/>
            <w:i/>
            <w:sz w:val="18"/>
            <w:szCs w:val="18"/>
          </w:rPr>
          <w:t xml:space="preserve"> </w:t>
        </w:r>
      </w:ins>
      <w:r w:rsidR="0054516A">
        <w:rPr>
          <w:rFonts w:ascii="Times New Roman" w:hAnsi="Times New Roman"/>
          <w:b/>
          <w:i/>
          <w:sz w:val="18"/>
          <w:szCs w:val="18"/>
        </w:rPr>
        <w:t>Türkiye veri</w:t>
      </w:r>
      <w:ins w:id="14" w:author="arzu kış" w:date="2020-12-18T20:21:00Z">
        <w:r w:rsidR="00F2187D">
          <w:rPr>
            <w:rFonts w:ascii="Times New Roman" w:hAnsi="Times New Roman"/>
            <w:b/>
            <w:i/>
            <w:sz w:val="18"/>
            <w:szCs w:val="18"/>
          </w:rPr>
          <w:t xml:space="preserve"> </w:t>
        </w:r>
      </w:ins>
      <w:r w:rsidR="0054516A">
        <w:rPr>
          <w:rFonts w:ascii="Times New Roman" w:hAnsi="Times New Roman"/>
          <w:b/>
          <w:i/>
          <w:sz w:val="18"/>
          <w:szCs w:val="18"/>
        </w:rPr>
        <w:t>se</w:t>
      </w:r>
      <w:ins w:id="15" w:author="arzu kış" w:date="2020-12-18T20:22:00Z">
        <w:r w:rsidR="00F2187D">
          <w:rPr>
            <w:rFonts w:ascii="Times New Roman" w:hAnsi="Times New Roman"/>
            <w:b/>
            <w:i/>
            <w:sz w:val="18"/>
            <w:szCs w:val="18"/>
          </w:rPr>
          <w:t xml:space="preserve">etinden </w:t>
        </w:r>
      </w:ins>
      <w:del w:id="16" w:author="arzu kış" w:date="2020-12-18T20:22:00Z">
        <w:r w:rsidR="0054516A" w:rsidDel="00F2187D">
          <w:rPr>
            <w:rFonts w:ascii="Times New Roman" w:hAnsi="Times New Roman"/>
            <w:b/>
            <w:i/>
            <w:sz w:val="18"/>
            <w:szCs w:val="18"/>
          </w:rPr>
          <w:delText>ti ile</w:delText>
        </w:r>
      </w:del>
      <w:r w:rsidR="0054516A">
        <w:rPr>
          <w:rFonts w:ascii="Times New Roman" w:hAnsi="Times New Roman"/>
          <w:b/>
          <w:i/>
          <w:sz w:val="18"/>
          <w:szCs w:val="18"/>
        </w:rPr>
        <w:t xml:space="preserve"> </w:t>
      </w:r>
      <w:r w:rsidR="00A1363E">
        <w:rPr>
          <w:rFonts w:ascii="Times New Roman" w:hAnsi="Times New Roman"/>
          <w:b/>
          <w:i/>
          <w:sz w:val="18"/>
          <w:szCs w:val="18"/>
        </w:rPr>
        <w:t>seçilen</w:t>
      </w:r>
      <w:ins w:id="17" w:author="arzu kış" w:date="2020-12-18T20:22:00Z">
        <w:r w:rsidR="00F2187D">
          <w:rPr>
            <w:rFonts w:ascii="Times New Roman" w:hAnsi="Times New Roman"/>
            <w:b/>
            <w:i/>
            <w:sz w:val="18"/>
            <w:szCs w:val="18"/>
          </w:rPr>
          <w:t xml:space="preserve"> </w:t>
        </w:r>
      </w:ins>
      <w:ins w:id="18" w:author="arzu kış" w:date="2020-12-18T20:24:00Z">
        <w:r w:rsidR="00F2187D">
          <w:rPr>
            <w:rFonts w:ascii="Times New Roman" w:hAnsi="Times New Roman"/>
            <w:b/>
            <w:i/>
            <w:sz w:val="18"/>
            <w:szCs w:val="18"/>
          </w:rPr>
          <w:t>verile</w:t>
        </w:r>
      </w:ins>
      <w:ins w:id="19" w:author="arzu kış" w:date="2020-12-18T20:25:00Z">
        <w:r w:rsidR="00F2187D">
          <w:rPr>
            <w:rFonts w:ascii="Times New Roman" w:hAnsi="Times New Roman"/>
            <w:b/>
            <w:i/>
            <w:sz w:val="18"/>
            <w:szCs w:val="18"/>
          </w:rPr>
          <w:t>r</w:t>
        </w:r>
      </w:ins>
      <w:ins w:id="20" w:author="arzu kış" w:date="2020-12-18T20:22:00Z">
        <w:r w:rsidR="00F2187D">
          <w:rPr>
            <w:rFonts w:ascii="Times New Roman" w:hAnsi="Times New Roman"/>
            <w:b/>
            <w:i/>
            <w:sz w:val="18"/>
            <w:szCs w:val="18"/>
          </w:rPr>
          <w:t>i temel alarak</w:t>
        </w:r>
      </w:ins>
      <w:r w:rsidR="00A1363E">
        <w:rPr>
          <w:rFonts w:ascii="Times New Roman" w:hAnsi="Times New Roman"/>
          <w:b/>
          <w:i/>
          <w:sz w:val="18"/>
          <w:szCs w:val="18"/>
        </w:rPr>
        <w:t xml:space="preserve"> ileri tarihe göre </w:t>
      </w:r>
      <w:ins w:id="21" w:author="arzu kış" w:date="2020-12-18T20:22:00Z">
        <w:r w:rsidR="00F2187D">
          <w:rPr>
            <w:rFonts w:ascii="Times New Roman" w:hAnsi="Times New Roman"/>
            <w:b/>
            <w:i/>
            <w:sz w:val="18"/>
            <w:szCs w:val="18"/>
          </w:rPr>
          <w:t xml:space="preserve">E-ticaret </w:t>
        </w:r>
      </w:ins>
      <w:ins w:id="22" w:author="arzu kış" w:date="2020-12-18T20:23:00Z">
        <w:r w:rsidR="00F2187D">
          <w:rPr>
            <w:rFonts w:ascii="Times New Roman" w:hAnsi="Times New Roman"/>
            <w:b/>
            <w:i/>
            <w:sz w:val="18"/>
            <w:szCs w:val="18"/>
          </w:rPr>
          <w:t xml:space="preserve">piyasa hacmini </w:t>
        </w:r>
      </w:ins>
      <w:r w:rsidR="00A1363E">
        <w:rPr>
          <w:rFonts w:ascii="Times New Roman" w:hAnsi="Times New Roman"/>
          <w:b/>
          <w:i/>
          <w:sz w:val="18"/>
          <w:szCs w:val="18"/>
        </w:rPr>
        <w:t>tahmin edebilen bir model oluşturulmak istenmiştir.</w:t>
      </w:r>
      <w:ins w:id="23" w:author="Belit Berdel KIŞ" w:date="2020-12-19T18:34:00Z">
        <w:r w:rsidR="002959D9">
          <w:rPr>
            <w:rFonts w:ascii="Times New Roman" w:hAnsi="Times New Roman"/>
            <w:b/>
            <w:i/>
            <w:sz w:val="18"/>
            <w:szCs w:val="18"/>
          </w:rPr>
          <w:t xml:space="preserve"> </w:t>
        </w:r>
      </w:ins>
      <w:ins w:id="24" w:author="Belit Berdel KIŞ" w:date="2020-12-19T18:35:00Z">
        <w:r w:rsidR="002959D9">
          <w:rPr>
            <w:rFonts w:ascii="Times New Roman" w:hAnsi="Times New Roman"/>
            <w:b/>
            <w:i/>
            <w:sz w:val="18"/>
            <w:szCs w:val="18"/>
          </w:rPr>
          <w:t xml:space="preserve">Araştırma </w:t>
        </w:r>
        <w:r w:rsidR="002315CE">
          <w:rPr>
            <w:rFonts w:ascii="Times New Roman" w:hAnsi="Times New Roman"/>
            <w:b/>
            <w:i/>
            <w:sz w:val="18"/>
            <w:szCs w:val="18"/>
          </w:rPr>
          <w:t>sonucu</w:t>
        </w:r>
      </w:ins>
      <w:ins w:id="25" w:author="Belit Berdel KIŞ" w:date="2020-12-19T18:36:00Z">
        <w:r w:rsidR="002315CE">
          <w:rPr>
            <w:rFonts w:ascii="Times New Roman" w:hAnsi="Times New Roman"/>
            <w:b/>
            <w:i/>
            <w:sz w:val="18"/>
            <w:szCs w:val="18"/>
          </w:rPr>
          <w:t xml:space="preserve"> olarak</w:t>
        </w:r>
      </w:ins>
      <w:ins w:id="26" w:author="Belit Berdel KIŞ" w:date="2020-12-19T18:35:00Z">
        <w:r w:rsidR="002315CE">
          <w:rPr>
            <w:rFonts w:ascii="Times New Roman" w:hAnsi="Times New Roman"/>
            <w:b/>
            <w:i/>
            <w:sz w:val="18"/>
            <w:szCs w:val="18"/>
          </w:rPr>
          <w:t xml:space="preserve"> Türkiye’nin</w:t>
        </w:r>
      </w:ins>
      <w:ins w:id="27" w:author="Belit Berdel KIŞ" w:date="2020-12-19T18:36:00Z">
        <w:r w:rsidR="002315CE">
          <w:rPr>
            <w:rFonts w:ascii="Times New Roman" w:hAnsi="Times New Roman"/>
            <w:b/>
            <w:i/>
            <w:sz w:val="18"/>
            <w:szCs w:val="18"/>
          </w:rPr>
          <w:t xml:space="preserve"> ticari açıdan ileri</w:t>
        </w:r>
      </w:ins>
      <w:ins w:id="28" w:author="Belit Berdel KIŞ" w:date="2020-12-19T18:37:00Z">
        <w:r w:rsidR="002315CE">
          <w:rPr>
            <w:rFonts w:ascii="Times New Roman" w:hAnsi="Times New Roman"/>
            <w:b/>
            <w:i/>
            <w:sz w:val="18"/>
            <w:szCs w:val="18"/>
          </w:rPr>
          <w:t xml:space="preserve"> tarihlerde artıcağı belirlenmiştir.</w:t>
        </w:r>
      </w:ins>
      <w:ins w:id="29" w:author="Belit Berdel KIŞ" w:date="2020-12-19T18:35:00Z">
        <w:r w:rsidR="002315CE">
          <w:rPr>
            <w:rFonts w:ascii="Times New Roman" w:hAnsi="Times New Roman"/>
            <w:b/>
            <w:i/>
            <w:sz w:val="18"/>
            <w:szCs w:val="18"/>
          </w:rPr>
          <w:t xml:space="preserve"> </w:t>
        </w:r>
      </w:ins>
    </w:p>
    <w:p w14:paraId="317085E0" w14:textId="77777777" w:rsidR="003C3644" w:rsidRPr="007C5C07" w:rsidRDefault="003C3644" w:rsidP="00927F81">
      <w:pPr>
        <w:pStyle w:val="Heading1"/>
        <w:rPr>
          <w:sz w:val="24"/>
          <w:szCs w:val="24"/>
        </w:rPr>
      </w:pPr>
      <w:r w:rsidRPr="007C5C07">
        <w:rPr>
          <w:sz w:val="24"/>
          <w:szCs w:val="24"/>
        </w:rPr>
        <w:t>GİRİŞ</w:t>
      </w:r>
    </w:p>
    <w:p w14:paraId="71D9A7CB" w14:textId="5AE561E0" w:rsidR="00C21C45" w:rsidRPr="00C21C45" w:rsidRDefault="00C21C45" w:rsidP="00C21C45">
      <w:pPr>
        <w:spacing w:after="0"/>
        <w:rPr>
          <w:rFonts w:ascii="Times New Roman" w:hAnsi="Times New Roman"/>
          <w:sz w:val="20"/>
          <w:szCs w:val="20"/>
        </w:rPr>
      </w:pPr>
      <w:r w:rsidRPr="00C21C45">
        <w:rPr>
          <w:rFonts w:ascii="Times New Roman" w:hAnsi="Times New Roman"/>
          <w:sz w:val="20"/>
          <w:szCs w:val="20"/>
        </w:rPr>
        <w:t xml:space="preserve">Bu makalede son zamanlarda yükselişe geçen e-ticaretin türkiye’de ki artışı ve yurtdışı ekonomileri ile karşılaştırılması ele alınmıştır. Genel bakış üstünden </w:t>
      </w:r>
      <w:r w:rsidR="009B5FF9">
        <w:rPr>
          <w:rFonts w:ascii="Times New Roman" w:hAnsi="Times New Roman"/>
          <w:sz w:val="20"/>
          <w:szCs w:val="20"/>
        </w:rPr>
        <w:t xml:space="preserve">istatistiksel </w:t>
      </w:r>
      <w:r w:rsidRPr="00C21C45">
        <w:rPr>
          <w:rFonts w:ascii="Times New Roman" w:hAnsi="Times New Roman"/>
          <w:sz w:val="20"/>
          <w:szCs w:val="20"/>
        </w:rPr>
        <w:t>analiz yapılmış olup ileriye yönelik tahmin yapılabilmesi için zaman serisi ile regresyon analizi yapılmıştır.</w:t>
      </w:r>
    </w:p>
    <w:p w14:paraId="46070843" w14:textId="77777777" w:rsidR="00C21C45" w:rsidRPr="00C21C45" w:rsidRDefault="00C21C45" w:rsidP="00C21C45">
      <w:pPr>
        <w:spacing w:after="0"/>
        <w:rPr>
          <w:rFonts w:ascii="Times New Roman" w:hAnsi="Times New Roman"/>
          <w:sz w:val="20"/>
          <w:szCs w:val="20"/>
        </w:rPr>
      </w:pPr>
    </w:p>
    <w:p w14:paraId="1D2DCD4A" w14:textId="07769722" w:rsidR="00881380" w:rsidRDefault="00F46617" w:rsidP="00C21C45">
      <w:pPr>
        <w:spacing w:after="0"/>
        <w:rPr>
          <w:rFonts w:ascii="Times New Roman" w:hAnsi="Times New Roman"/>
          <w:sz w:val="20"/>
          <w:szCs w:val="20"/>
        </w:rPr>
      </w:pPr>
      <w:commentRangeStart w:id="30"/>
      <w:r w:rsidRPr="007E409B">
        <w:rPr>
          <w:rFonts w:ascii="Times New Roman" w:hAnsi="Times New Roman"/>
          <w:sz w:val="20"/>
          <w:szCs w:val="20"/>
          <w:highlight w:val="yellow"/>
          <w:rPrChange w:id="31" w:author="Belit Berdel KIŞ" w:date="2020-12-19T22:22:00Z">
            <w:rPr>
              <w:rFonts w:ascii="Times New Roman" w:hAnsi="Times New Roman"/>
              <w:sz w:val="20"/>
              <w:szCs w:val="20"/>
            </w:rPr>
          </w:rPrChange>
        </w:rPr>
        <w:t>Dünya Ticaret Örgütü’ne (WTO)</w:t>
      </w:r>
      <w:ins w:id="32" w:author="arzu kış" w:date="2020-12-18T20:31:00Z">
        <w:r w:rsidR="00FD08DC" w:rsidRPr="007E409B">
          <w:rPr>
            <w:rFonts w:ascii="Times New Roman" w:hAnsi="Times New Roman"/>
            <w:sz w:val="20"/>
            <w:szCs w:val="20"/>
            <w:highlight w:val="yellow"/>
            <w:rPrChange w:id="33" w:author="Belit Berdel KIŞ" w:date="2020-12-19T22:22:00Z">
              <w:rPr>
                <w:rFonts w:ascii="Times New Roman" w:hAnsi="Times New Roman"/>
                <w:sz w:val="20"/>
                <w:szCs w:val="20"/>
              </w:rPr>
            </w:rPrChange>
          </w:rPr>
          <w:t xml:space="preserve"> (</w:t>
        </w:r>
        <w:commentRangeStart w:id="34"/>
        <w:r w:rsidR="00FD08DC" w:rsidRPr="007E409B">
          <w:rPr>
            <w:rFonts w:ascii="Times New Roman" w:hAnsi="Times New Roman"/>
            <w:sz w:val="20"/>
            <w:szCs w:val="20"/>
            <w:highlight w:val="yellow"/>
            <w:rPrChange w:id="35" w:author="Belit Berdel KIŞ" w:date="2020-12-19T22:22:00Z">
              <w:rPr>
                <w:rFonts w:ascii="Times New Roman" w:hAnsi="Times New Roman"/>
                <w:sz w:val="20"/>
                <w:szCs w:val="20"/>
              </w:rPr>
            </w:rPrChange>
          </w:rPr>
          <w:t>TARİH</w:t>
        </w:r>
      </w:ins>
      <w:commentRangeEnd w:id="34"/>
      <w:ins w:id="36" w:author="arzu kış" w:date="2020-12-18T20:32:00Z">
        <w:r w:rsidR="00FD08DC" w:rsidRPr="007E409B">
          <w:rPr>
            <w:rStyle w:val="CommentReference"/>
            <w:highlight w:val="yellow"/>
            <w:rPrChange w:id="37" w:author="Belit Berdel KIŞ" w:date="2020-12-19T22:22:00Z">
              <w:rPr>
                <w:rStyle w:val="CommentReference"/>
              </w:rPr>
            </w:rPrChange>
          </w:rPr>
          <w:commentReference w:id="34"/>
        </w:r>
      </w:ins>
      <w:ins w:id="38" w:author="arzu kış" w:date="2020-12-18T20:31:00Z">
        <w:r w:rsidR="00FD08DC" w:rsidRPr="007E409B">
          <w:rPr>
            <w:rFonts w:ascii="Times New Roman" w:hAnsi="Times New Roman"/>
            <w:sz w:val="20"/>
            <w:szCs w:val="20"/>
            <w:highlight w:val="yellow"/>
            <w:rPrChange w:id="39" w:author="Belit Berdel KIŞ" w:date="2020-12-19T22:22:00Z">
              <w:rPr>
                <w:rFonts w:ascii="Times New Roman" w:hAnsi="Times New Roman"/>
                <w:sz w:val="20"/>
                <w:szCs w:val="20"/>
              </w:rPr>
            </w:rPrChange>
          </w:rPr>
          <w:t xml:space="preserve"> YAZILACAK)</w:t>
        </w:r>
      </w:ins>
      <w:r w:rsidRPr="007E409B">
        <w:rPr>
          <w:rFonts w:ascii="Times New Roman" w:hAnsi="Times New Roman"/>
          <w:sz w:val="20"/>
          <w:szCs w:val="20"/>
          <w:highlight w:val="yellow"/>
          <w:rPrChange w:id="40" w:author="Belit Berdel KIŞ" w:date="2020-12-19T22:22:00Z">
            <w:rPr>
              <w:rFonts w:ascii="Times New Roman" w:hAnsi="Times New Roman"/>
              <w:sz w:val="20"/>
              <w:szCs w:val="20"/>
            </w:rPr>
          </w:rPrChange>
        </w:rPr>
        <w:t xml:space="preserve"> göre e-ticaret: “Mal ve hizmetlerin üretim, reklam, satış ve dağıtımının</w:t>
      </w:r>
      <w:r w:rsidRPr="007E409B">
        <w:rPr>
          <w:rFonts w:ascii="Times New Roman" w:hAnsi="Times New Roman"/>
          <w:spacing w:val="-15"/>
          <w:sz w:val="20"/>
          <w:szCs w:val="20"/>
          <w:highlight w:val="yellow"/>
          <w:rPrChange w:id="41" w:author="Belit Berdel KIŞ" w:date="2020-12-19T22:22:00Z">
            <w:rPr>
              <w:rFonts w:ascii="Times New Roman" w:hAnsi="Times New Roman"/>
              <w:spacing w:val="-15"/>
              <w:sz w:val="20"/>
              <w:szCs w:val="20"/>
            </w:rPr>
          </w:rPrChange>
        </w:rPr>
        <w:t xml:space="preserve"> </w:t>
      </w:r>
      <w:r w:rsidRPr="007E409B">
        <w:rPr>
          <w:rFonts w:ascii="Times New Roman" w:hAnsi="Times New Roman"/>
          <w:sz w:val="20"/>
          <w:szCs w:val="20"/>
          <w:highlight w:val="yellow"/>
          <w:rPrChange w:id="42" w:author="Belit Berdel KIŞ" w:date="2020-12-19T22:22:00Z">
            <w:rPr>
              <w:rFonts w:ascii="Times New Roman" w:hAnsi="Times New Roman"/>
              <w:sz w:val="20"/>
              <w:szCs w:val="20"/>
            </w:rPr>
          </w:rPrChange>
        </w:rPr>
        <w:t>telekomünikasyon</w:t>
      </w:r>
      <w:r w:rsidRPr="007E409B">
        <w:rPr>
          <w:rFonts w:ascii="Times New Roman" w:hAnsi="Times New Roman"/>
          <w:spacing w:val="-13"/>
          <w:sz w:val="20"/>
          <w:szCs w:val="20"/>
          <w:highlight w:val="yellow"/>
          <w:rPrChange w:id="43" w:author="Belit Berdel KIŞ" w:date="2020-12-19T22:22:00Z">
            <w:rPr>
              <w:rFonts w:ascii="Times New Roman" w:hAnsi="Times New Roman"/>
              <w:spacing w:val="-13"/>
              <w:sz w:val="20"/>
              <w:szCs w:val="20"/>
            </w:rPr>
          </w:rPrChange>
        </w:rPr>
        <w:t xml:space="preserve"> </w:t>
      </w:r>
      <w:r w:rsidRPr="007E409B">
        <w:rPr>
          <w:rFonts w:ascii="Times New Roman" w:hAnsi="Times New Roman"/>
          <w:sz w:val="20"/>
          <w:szCs w:val="20"/>
          <w:highlight w:val="yellow"/>
          <w:rPrChange w:id="44" w:author="Belit Berdel KIŞ" w:date="2020-12-19T22:22:00Z">
            <w:rPr>
              <w:rFonts w:ascii="Times New Roman" w:hAnsi="Times New Roman"/>
              <w:sz w:val="20"/>
              <w:szCs w:val="20"/>
            </w:rPr>
          </w:rPrChange>
        </w:rPr>
        <w:t>ağları</w:t>
      </w:r>
      <w:r w:rsidRPr="007E409B">
        <w:rPr>
          <w:rFonts w:ascii="Times New Roman" w:hAnsi="Times New Roman"/>
          <w:spacing w:val="-12"/>
          <w:sz w:val="20"/>
          <w:szCs w:val="20"/>
          <w:highlight w:val="yellow"/>
          <w:rPrChange w:id="45" w:author="Belit Berdel KIŞ" w:date="2020-12-19T22:22:00Z">
            <w:rPr>
              <w:rFonts w:ascii="Times New Roman" w:hAnsi="Times New Roman"/>
              <w:spacing w:val="-12"/>
              <w:sz w:val="20"/>
              <w:szCs w:val="20"/>
            </w:rPr>
          </w:rPrChange>
        </w:rPr>
        <w:t xml:space="preserve"> </w:t>
      </w:r>
      <w:r w:rsidRPr="007E409B">
        <w:rPr>
          <w:rFonts w:ascii="Times New Roman" w:hAnsi="Times New Roman"/>
          <w:sz w:val="20"/>
          <w:szCs w:val="20"/>
          <w:highlight w:val="yellow"/>
          <w:rPrChange w:id="46" w:author="Belit Berdel KIŞ" w:date="2020-12-19T22:22:00Z">
            <w:rPr>
              <w:rFonts w:ascii="Times New Roman" w:hAnsi="Times New Roman"/>
              <w:sz w:val="20"/>
              <w:szCs w:val="20"/>
            </w:rPr>
          </w:rPrChange>
        </w:rPr>
        <w:t>üzerinden</w:t>
      </w:r>
      <w:r w:rsidRPr="007E409B">
        <w:rPr>
          <w:rFonts w:ascii="Times New Roman" w:hAnsi="Times New Roman"/>
          <w:spacing w:val="-14"/>
          <w:sz w:val="20"/>
          <w:szCs w:val="20"/>
          <w:highlight w:val="yellow"/>
          <w:rPrChange w:id="47" w:author="Belit Berdel KIŞ" w:date="2020-12-19T22:22:00Z">
            <w:rPr>
              <w:rFonts w:ascii="Times New Roman" w:hAnsi="Times New Roman"/>
              <w:spacing w:val="-14"/>
              <w:sz w:val="20"/>
              <w:szCs w:val="20"/>
            </w:rPr>
          </w:rPrChange>
        </w:rPr>
        <w:t xml:space="preserve"> </w:t>
      </w:r>
      <w:r w:rsidRPr="007E409B">
        <w:rPr>
          <w:rFonts w:ascii="Times New Roman" w:hAnsi="Times New Roman"/>
          <w:sz w:val="20"/>
          <w:szCs w:val="20"/>
          <w:highlight w:val="yellow"/>
          <w:rPrChange w:id="48" w:author="Belit Berdel KIŞ" w:date="2020-12-19T22:22:00Z">
            <w:rPr>
              <w:rFonts w:ascii="Times New Roman" w:hAnsi="Times New Roman"/>
              <w:sz w:val="20"/>
              <w:szCs w:val="20"/>
            </w:rPr>
          </w:rPrChange>
        </w:rPr>
        <w:t>yapılması”</w:t>
      </w:r>
      <w:r w:rsidRPr="007E409B">
        <w:rPr>
          <w:rFonts w:ascii="Times New Roman" w:hAnsi="Times New Roman"/>
          <w:spacing w:val="-15"/>
          <w:sz w:val="20"/>
          <w:szCs w:val="20"/>
          <w:highlight w:val="yellow"/>
          <w:rPrChange w:id="49" w:author="Belit Berdel KIŞ" w:date="2020-12-19T22:22:00Z">
            <w:rPr>
              <w:rFonts w:ascii="Times New Roman" w:hAnsi="Times New Roman"/>
              <w:spacing w:val="-15"/>
              <w:sz w:val="20"/>
              <w:szCs w:val="20"/>
            </w:rPr>
          </w:rPrChange>
        </w:rPr>
        <w:t xml:space="preserve"> </w:t>
      </w:r>
      <w:r w:rsidRPr="007E409B">
        <w:rPr>
          <w:rFonts w:ascii="Times New Roman" w:hAnsi="Times New Roman"/>
          <w:sz w:val="20"/>
          <w:szCs w:val="20"/>
          <w:highlight w:val="yellow"/>
          <w:rPrChange w:id="50" w:author="Belit Berdel KIŞ" w:date="2020-12-19T22:22:00Z">
            <w:rPr>
              <w:rFonts w:ascii="Times New Roman" w:hAnsi="Times New Roman"/>
              <w:sz w:val="20"/>
              <w:szCs w:val="20"/>
            </w:rPr>
          </w:rPrChange>
        </w:rPr>
        <w:t>şeklinde</w:t>
      </w:r>
      <w:r w:rsidRPr="007E409B">
        <w:rPr>
          <w:rFonts w:ascii="Times New Roman" w:hAnsi="Times New Roman"/>
          <w:spacing w:val="-12"/>
          <w:sz w:val="20"/>
          <w:szCs w:val="20"/>
          <w:highlight w:val="yellow"/>
          <w:rPrChange w:id="51" w:author="Belit Berdel KIŞ" w:date="2020-12-19T22:22:00Z">
            <w:rPr>
              <w:rFonts w:ascii="Times New Roman" w:hAnsi="Times New Roman"/>
              <w:spacing w:val="-12"/>
              <w:sz w:val="20"/>
              <w:szCs w:val="20"/>
            </w:rPr>
          </w:rPrChange>
        </w:rPr>
        <w:t xml:space="preserve"> </w:t>
      </w:r>
      <w:r w:rsidRPr="007E409B">
        <w:rPr>
          <w:rFonts w:ascii="Times New Roman" w:hAnsi="Times New Roman"/>
          <w:sz w:val="20"/>
          <w:szCs w:val="20"/>
          <w:highlight w:val="yellow"/>
          <w:rPrChange w:id="52" w:author="Belit Berdel KIŞ" w:date="2020-12-19T22:22:00Z">
            <w:rPr>
              <w:rFonts w:ascii="Times New Roman" w:hAnsi="Times New Roman"/>
              <w:sz w:val="20"/>
              <w:szCs w:val="20"/>
            </w:rPr>
          </w:rPrChange>
        </w:rPr>
        <w:t>tanımlanır.</w:t>
      </w:r>
      <w:r w:rsidR="00C21C45" w:rsidRPr="007E409B">
        <w:rPr>
          <w:rFonts w:ascii="Times New Roman" w:hAnsi="Times New Roman"/>
          <w:sz w:val="20"/>
          <w:szCs w:val="20"/>
          <w:highlight w:val="yellow"/>
          <w:rPrChange w:id="53" w:author="Belit Berdel KIŞ" w:date="2020-12-19T22:22:00Z">
            <w:rPr>
              <w:rFonts w:ascii="Times New Roman" w:hAnsi="Times New Roman"/>
              <w:sz w:val="20"/>
              <w:szCs w:val="20"/>
            </w:rPr>
          </w:rPrChange>
        </w:rPr>
        <w:t xml:space="preserve"> Bir internet sitesi üzerinden ürün ve hizmet gibi ticari varlıkların çeşitli ödeme sistemleri ile alış-veriş işleminin yapılabilmesini sağlar</w:t>
      </w:r>
      <w:r w:rsidR="00C21C45" w:rsidRPr="00F46617">
        <w:rPr>
          <w:rFonts w:ascii="Times New Roman" w:hAnsi="Times New Roman"/>
          <w:sz w:val="20"/>
          <w:szCs w:val="20"/>
        </w:rPr>
        <w:t>.</w:t>
      </w:r>
      <w:commentRangeEnd w:id="30"/>
      <w:r w:rsidR="001771EA">
        <w:rPr>
          <w:rStyle w:val="CommentReference"/>
        </w:rPr>
        <w:commentReference w:id="30"/>
      </w:r>
    </w:p>
    <w:p w14:paraId="0673B236" w14:textId="77777777" w:rsidR="00881380" w:rsidRPr="00881380" w:rsidRDefault="00881380" w:rsidP="00881380">
      <w:pPr>
        <w:pStyle w:val="BodyText"/>
        <w:spacing w:before="180" w:line="259" w:lineRule="auto"/>
        <w:ind w:left="0" w:right="393"/>
        <w:rPr>
          <w:sz w:val="20"/>
          <w:szCs w:val="20"/>
        </w:rPr>
      </w:pPr>
      <w:commentRangeStart w:id="54"/>
      <w:r w:rsidRPr="007E409B">
        <w:rPr>
          <w:sz w:val="20"/>
          <w:szCs w:val="20"/>
          <w:highlight w:val="yellow"/>
          <w:rPrChange w:id="55" w:author="Belit Berdel KIŞ" w:date="2020-12-19T22:22:00Z">
            <w:rPr>
              <w:sz w:val="20"/>
              <w:szCs w:val="20"/>
            </w:rPr>
          </w:rPrChange>
        </w:rPr>
        <w:t>E-ticaretin tarihi ise genel olarak internetin henüz çok eski bir teknoloji olmamasından dolayı yakın geçmişe dayanmaktadır. 1970’lerde Stanfordlu öğrenciler, Massachusetts Teknoloji Enstitüsü’nde okuyan öğrencilere ARPANET hesapları ile yapay zekâ laboratuvarını kullanarak uyuşturucu madde satmaları ile başladı. 1994 yılında Pizza Hut, ilk e-ticareti kullanan şirket oldu</w:t>
      </w:r>
      <w:commentRangeEnd w:id="54"/>
      <w:r w:rsidR="00FD08DC" w:rsidRPr="007E409B">
        <w:rPr>
          <w:rStyle w:val="CommentReference"/>
          <w:rFonts w:ascii="Calibri" w:eastAsia="Calibri" w:hAnsi="Calibri"/>
          <w:highlight w:val="yellow"/>
          <w:lang w:eastAsia="en-US" w:bidi="ar-SA"/>
          <w:rPrChange w:id="56" w:author="Belit Berdel KIŞ" w:date="2020-12-19T22:22:00Z">
            <w:rPr>
              <w:rStyle w:val="CommentReference"/>
              <w:rFonts w:ascii="Calibri" w:eastAsia="Calibri" w:hAnsi="Calibri"/>
              <w:lang w:eastAsia="en-US" w:bidi="ar-SA"/>
            </w:rPr>
          </w:rPrChange>
        </w:rPr>
        <w:commentReference w:id="54"/>
      </w:r>
      <w:r w:rsidRPr="007E409B">
        <w:rPr>
          <w:sz w:val="20"/>
          <w:szCs w:val="20"/>
          <w:highlight w:val="yellow"/>
          <w:rPrChange w:id="57" w:author="Belit Berdel KIŞ" w:date="2020-12-19T22:22:00Z">
            <w:rPr>
              <w:sz w:val="20"/>
              <w:szCs w:val="20"/>
            </w:rPr>
          </w:rPrChange>
        </w:rPr>
        <w:t>.</w:t>
      </w:r>
    </w:p>
    <w:p w14:paraId="01821476" w14:textId="77777777" w:rsidR="00E57F62" w:rsidRDefault="00E57F62" w:rsidP="00C21C45">
      <w:pPr>
        <w:spacing w:after="0"/>
        <w:rPr>
          <w:rFonts w:ascii="Times New Roman" w:hAnsi="Times New Roman"/>
          <w:sz w:val="20"/>
          <w:szCs w:val="20"/>
        </w:rPr>
      </w:pPr>
    </w:p>
    <w:p w14:paraId="1BA1E445" w14:textId="77CFFDB1" w:rsidR="00C21C45" w:rsidRDefault="00C21C45">
      <w:pPr>
        <w:spacing w:after="0"/>
        <w:jc w:val="both"/>
        <w:rPr>
          <w:rFonts w:ascii="Times New Roman" w:hAnsi="Times New Roman"/>
          <w:sz w:val="20"/>
          <w:szCs w:val="20"/>
        </w:rPr>
        <w:pPrChange w:id="58" w:author="Belit Berdel KIŞ" w:date="2020-12-19T19:58:00Z">
          <w:pPr>
            <w:spacing w:after="0"/>
          </w:pPr>
        </w:pPrChange>
      </w:pPr>
      <w:r w:rsidRPr="00C21C45">
        <w:rPr>
          <w:rFonts w:ascii="Times New Roman" w:hAnsi="Times New Roman"/>
          <w:sz w:val="20"/>
          <w:szCs w:val="20"/>
        </w:rPr>
        <w:t xml:space="preserve">Türkiye’de e-ticaretin piyasa değerinin artmasıyla </w:t>
      </w:r>
      <w:r>
        <w:rPr>
          <w:rFonts w:ascii="Times New Roman" w:hAnsi="Times New Roman"/>
          <w:sz w:val="20"/>
          <w:szCs w:val="20"/>
        </w:rPr>
        <w:t>popülerleşen online alış-veriş</w:t>
      </w:r>
      <w:r w:rsidR="005C1394">
        <w:rPr>
          <w:rFonts w:ascii="Times New Roman" w:hAnsi="Times New Roman"/>
          <w:sz w:val="20"/>
          <w:szCs w:val="20"/>
        </w:rPr>
        <w:t xml:space="preserve"> </w:t>
      </w:r>
      <w:r w:rsidR="00D01995">
        <w:rPr>
          <w:rFonts w:ascii="Times New Roman" w:hAnsi="Times New Roman"/>
          <w:sz w:val="20"/>
          <w:szCs w:val="20"/>
        </w:rPr>
        <w:t>sektörü</w:t>
      </w:r>
      <w:r w:rsidR="00006877">
        <w:rPr>
          <w:rFonts w:ascii="Times New Roman" w:hAnsi="Times New Roman"/>
          <w:sz w:val="20"/>
          <w:szCs w:val="20"/>
        </w:rPr>
        <w:t xml:space="preserve"> E-ticaret bilgi </w:t>
      </w:r>
      <w:r w:rsidR="00006877">
        <w:rPr>
          <w:rFonts w:ascii="Times New Roman" w:hAnsi="Times New Roman"/>
          <w:sz w:val="20"/>
          <w:szCs w:val="20"/>
        </w:rPr>
        <w:t>platformunun</w:t>
      </w:r>
      <w:r w:rsidR="00D01995">
        <w:rPr>
          <w:rFonts w:ascii="Times New Roman" w:hAnsi="Times New Roman"/>
          <w:sz w:val="20"/>
          <w:szCs w:val="20"/>
        </w:rPr>
        <w:t xml:space="preserve"> açıklamasına göre</w:t>
      </w:r>
      <w:r w:rsidR="004F5B12">
        <w:rPr>
          <w:rFonts w:ascii="Times New Roman" w:hAnsi="Times New Roman"/>
          <w:sz w:val="20"/>
          <w:szCs w:val="20"/>
        </w:rPr>
        <w:t xml:space="preserve"> şekil 1’de görüldüğü gibi</w:t>
      </w:r>
      <w:r w:rsidR="00006877">
        <w:rPr>
          <w:rFonts w:ascii="Times New Roman" w:hAnsi="Times New Roman"/>
          <w:sz w:val="20"/>
          <w:szCs w:val="20"/>
        </w:rPr>
        <w:t xml:space="preserve"> 2020’nin ilk 6 ayı 2019 yılın</w:t>
      </w:r>
      <w:r w:rsidR="00F46617">
        <w:rPr>
          <w:rFonts w:ascii="Times New Roman" w:hAnsi="Times New Roman"/>
          <w:sz w:val="20"/>
          <w:szCs w:val="20"/>
        </w:rPr>
        <w:t>ın ilk 6 ayına</w:t>
      </w:r>
      <w:r w:rsidR="00006877">
        <w:rPr>
          <w:rFonts w:ascii="Times New Roman" w:hAnsi="Times New Roman"/>
          <w:sz w:val="20"/>
          <w:szCs w:val="20"/>
        </w:rPr>
        <w:t xml:space="preserve"> göre  %64 artış göstermiştir</w:t>
      </w:r>
      <w:r w:rsidR="00D01995">
        <w:rPr>
          <w:rFonts w:ascii="Times New Roman" w:hAnsi="Times New Roman"/>
          <w:sz w:val="20"/>
          <w:szCs w:val="20"/>
        </w:rPr>
        <w:t xml:space="preserve"> </w:t>
      </w:r>
      <w:r w:rsidR="00006877">
        <w:rPr>
          <w:rFonts w:ascii="Times New Roman" w:hAnsi="Times New Roman"/>
          <w:sz w:val="20"/>
          <w:szCs w:val="20"/>
        </w:rPr>
        <w:t>.</w:t>
      </w:r>
    </w:p>
    <w:p w14:paraId="3D85D663" w14:textId="6D6BDE03" w:rsidR="004F5B12" w:rsidRDefault="004F5B12" w:rsidP="00C21C45">
      <w:pPr>
        <w:spacing w:after="0"/>
        <w:rPr>
          <w:rFonts w:ascii="Times New Roman" w:hAnsi="Times New Roman"/>
          <w:sz w:val="20"/>
          <w:szCs w:val="20"/>
        </w:rPr>
      </w:pPr>
      <w:r>
        <w:rPr>
          <w:noProof/>
        </w:rPr>
        <w:drawing>
          <wp:inline distT="0" distB="0" distL="0" distR="0" wp14:anchorId="36B474FB" wp14:editId="1F71D7AD">
            <wp:extent cx="2609850" cy="14236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9850" cy="1423670"/>
                    </a:xfrm>
                    <a:prstGeom prst="rect">
                      <a:avLst/>
                    </a:prstGeom>
                    <a:noFill/>
                    <a:ln>
                      <a:noFill/>
                    </a:ln>
                  </pic:spPr>
                </pic:pic>
              </a:graphicData>
            </a:graphic>
          </wp:inline>
        </w:drawing>
      </w:r>
    </w:p>
    <w:p w14:paraId="5E3114F2" w14:textId="38C43352" w:rsidR="004F5B12" w:rsidRDefault="004F5B12" w:rsidP="004F5B12">
      <w:pPr>
        <w:spacing w:after="0"/>
        <w:jc w:val="center"/>
        <w:rPr>
          <w:rFonts w:ascii="Times New Roman" w:hAnsi="Times New Roman"/>
          <w:sz w:val="20"/>
          <w:szCs w:val="20"/>
        </w:rPr>
      </w:pPr>
      <w:r>
        <w:rPr>
          <w:rFonts w:ascii="Times New Roman" w:hAnsi="Times New Roman"/>
          <w:sz w:val="20"/>
          <w:szCs w:val="20"/>
        </w:rPr>
        <w:t>Şekil 1:</w:t>
      </w:r>
      <w:ins w:id="59" w:author="arzu kış" w:date="2020-12-18T20:31:00Z">
        <w:r w:rsidR="00FD08DC">
          <w:rPr>
            <w:rFonts w:ascii="Times New Roman" w:hAnsi="Times New Roman"/>
            <w:sz w:val="20"/>
            <w:szCs w:val="20"/>
          </w:rPr>
          <w:t xml:space="preserve"> Türkiye </w:t>
        </w:r>
      </w:ins>
      <w:r>
        <w:rPr>
          <w:rFonts w:ascii="Times New Roman" w:hAnsi="Times New Roman"/>
          <w:sz w:val="20"/>
          <w:szCs w:val="20"/>
        </w:rPr>
        <w:t>E-Ticaret Hacmi</w:t>
      </w:r>
      <w:ins w:id="60" w:author="arzu kış" w:date="2020-12-18T20:29:00Z">
        <w:r w:rsidR="00A37156">
          <w:rPr>
            <w:rFonts w:ascii="Times New Roman" w:hAnsi="Times New Roman"/>
            <w:sz w:val="20"/>
            <w:szCs w:val="20"/>
          </w:rPr>
          <w:t xml:space="preserve"> </w:t>
        </w:r>
      </w:ins>
      <w:ins w:id="61" w:author="arzu kış" w:date="2020-12-18T20:31:00Z">
        <w:r w:rsidR="00FD08DC">
          <w:rPr>
            <w:rFonts w:ascii="Times New Roman" w:hAnsi="Times New Roman"/>
            <w:sz w:val="20"/>
            <w:szCs w:val="20"/>
          </w:rPr>
          <w:t>(</w:t>
        </w:r>
      </w:ins>
      <w:ins w:id="62" w:author="arzu kış" w:date="2020-12-18T20:29:00Z">
        <w:r w:rsidR="00A37156">
          <w:rPr>
            <w:rFonts w:ascii="Times New Roman" w:hAnsi="Times New Roman"/>
            <w:sz w:val="20"/>
            <w:szCs w:val="20"/>
          </w:rPr>
          <w:t>e-ticaret</w:t>
        </w:r>
      </w:ins>
      <w:ins w:id="63" w:author="arzu kış" w:date="2020-12-18T20:30:00Z">
        <w:r w:rsidR="00A37156">
          <w:rPr>
            <w:rFonts w:ascii="Times New Roman" w:hAnsi="Times New Roman"/>
            <w:sz w:val="20"/>
            <w:szCs w:val="20"/>
          </w:rPr>
          <w:t xml:space="preserve"> bilgi Platformu 2020 raporundan</w:t>
        </w:r>
      </w:ins>
      <w:ins w:id="64" w:author="arzu kış" w:date="2020-12-18T20:29:00Z">
        <w:r w:rsidR="00A37156">
          <w:rPr>
            <w:rFonts w:ascii="Times New Roman" w:hAnsi="Times New Roman"/>
            <w:sz w:val="20"/>
            <w:szCs w:val="20"/>
          </w:rPr>
          <w:t xml:space="preserve"> uyarlanmıştır</w:t>
        </w:r>
      </w:ins>
      <w:ins w:id="65" w:author="arzu kış" w:date="2020-12-18T20:31:00Z">
        <w:r w:rsidR="00FD08DC">
          <w:rPr>
            <w:rFonts w:ascii="Times New Roman" w:hAnsi="Times New Roman"/>
            <w:sz w:val="20"/>
            <w:szCs w:val="20"/>
          </w:rPr>
          <w:t>)</w:t>
        </w:r>
      </w:ins>
      <w:ins w:id="66" w:author="arzu kış" w:date="2020-12-18T20:29:00Z">
        <w:r w:rsidR="00A37156">
          <w:rPr>
            <w:rFonts w:ascii="Times New Roman" w:hAnsi="Times New Roman"/>
            <w:sz w:val="20"/>
            <w:szCs w:val="20"/>
          </w:rPr>
          <w:t>.</w:t>
        </w:r>
      </w:ins>
    </w:p>
    <w:p w14:paraId="0FA79087" w14:textId="2A605500" w:rsidR="00006877" w:rsidRDefault="00006877" w:rsidP="00C21C45">
      <w:pPr>
        <w:spacing w:after="0"/>
        <w:rPr>
          <w:rFonts w:ascii="Times New Roman" w:hAnsi="Times New Roman"/>
          <w:sz w:val="20"/>
          <w:szCs w:val="20"/>
        </w:rPr>
      </w:pPr>
    </w:p>
    <w:p w14:paraId="4CA99F31" w14:textId="23EF3462" w:rsidR="00006877" w:rsidRDefault="00006877">
      <w:pPr>
        <w:spacing w:after="0"/>
        <w:jc w:val="both"/>
        <w:rPr>
          <w:rFonts w:ascii="Times New Roman" w:hAnsi="Times New Roman"/>
          <w:sz w:val="20"/>
          <w:szCs w:val="20"/>
          <w:lang w:val="en-US"/>
        </w:rPr>
        <w:pPrChange w:id="67" w:author="Belit Berdel KIŞ" w:date="2020-12-19T19:58:00Z">
          <w:pPr>
            <w:spacing w:after="0"/>
          </w:pPr>
        </w:pPrChange>
      </w:pPr>
      <w:r>
        <w:rPr>
          <w:rFonts w:ascii="Times New Roman" w:hAnsi="Times New Roman"/>
          <w:sz w:val="20"/>
          <w:szCs w:val="20"/>
        </w:rPr>
        <w:t xml:space="preserve">Kovid-19 nedeniyle yapılan karantinalar sonucunda artan e-ticaret satışları fiziksel ortamda satış yapan kişiler ve işletmelerinde online </w:t>
      </w:r>
      <w:r w:rsidR="00E43358">
        <w:rPr>
          <w:rFonts w:ascii="Times New Roman" w:hAnsi="Times New Roman"/>
          <w:sz w:val="20"/>
          <w:szCs w:val="20"/>
        </w:rPr>
        <w:t>sistemlere yönlenmesini sağlayarak piyasa hacmi büyü</w:t>
      </w:r>
      <w:r w:rsidR="00AD43D3">
        <w:rPr>
          <w:rFonts w:ascii="Times New Roman" w:hAnsi="Times New Roman"/>
          <w:sz w:val="20"/>
          <w:szCs w:val="20"/>
        </w:rPr>
        <w:t>müştür. Diğer ülkelerde aynı durumda e-ticarette büyüme yaşayarak dünya geneli artışa sebep</w:t>
      </w:r>
      <w:r w:rsidR="00FB4A6A">
        <w:rPr>
          <w:rFonts w:ascii="Times New Roman" w:hAnsi="Times New Roman"/>
          <w:sz w:val="20"/>
          <w:szCs w:val="20"/>
        </w:rPr>
        <w:t xml:space="preserve"> olduğundan </w:t>
      </w:r>
      <w:r w:rsidR="006A23F8">
        <w:rPr>
          <w:rFonts w:ascii="Times New Roman" w:hAnsi="Times New Roman"/>
          <w:sz w:val="20"/>
          <w:szCs w:val="20"/>
        </w:rPr>
        <w:t>mikro seviyeden makro seviyeye kadar servis sağlayan e-ticaret siteleri yaygınlaşmaya başlamıştır.</w:t>
      </w:r>
      <w:r w:rsidR="007B1767">
        <w:rPr>
          <w:rFonts w:ascii="Times New Roman" w:hAnsi="Times New Roman"/>
          <w:sz w:val="20"/>
          <w:szCs w:val="20"/>
        </w:rPr>
        <w:t xml:space="preserve"> Türkiye’de bulunan popüler e-ticaret siteleri</w:t>
      </w:r>
      <w:r w:rsidR="00071396">
        <w:rPr>
          <w:rFonts w:ascii="Times New Roman" w:hAnsi="Times New Roman"/>
          <w:sz w:val="20"/>
          <w:szCs w:val="20"/>
        </w:rPr>
        <w:t xml:space="preserve"> popülerlik sırasına göre</w:t>
      </w:r>
      <w:del w:id="68" w:author="arzu kış" w:date="2020-12-18T20:38:00Z">
        <w:r w:rsidR="00071396" w:rsidDel="00DA1F51">
          <w:rPr>
            <w:rFonts w:ascii="Times New Roman" w:hAnsi="Times New Roman"/>
            <w:sz w:val="20"/>
            <w:szCs w:val="20"/>
          </w:rPr>
          <w:delText xml:space="preserve"> </w:delText>
        </w:r>
      </w:del>
      <w:r w:rsidR="007B1767">
        <w:rPr>
          <w:rFonts w:ascii="Times New Roman" w:hAnsi="Times New Roman"/>
          <w:sz w:val="20"/>
          <w:szCs w:val="20"/>
          <w:lang w:val="en-US"/>
        </w:rPr>
        <w:t>;</w:t>
      </w:r>
    </w:p>
    <w:p w14:paraId="44E40E0A" w14:textId="2FEC243A" w:rsidR="007B1767" w:rsidRPr="007E409B" w:rsidRDefault="00745F96" w:rsidP="007B1767">
      <w:pPr>
        <w:pStyle w:val="ListParagraph"/>
        <w:numPr>
          <w:ilvl w:val="0"/>
          <w:numId w:val="9"/>
        </w:numPr>
        <w:spacing w:after="0"/>
        <w:rPr>
          <w:rFonts w:ascii="Times New Roman" w:hAnsi="Times New Roman"/>
          <w:sz w:val="20"/>
          <w:szCs w:val="20"/>
          <w:highlight w:val="yellow"/>
          <w:lang w:val="en-US"/>
          <w:rPrChange w:id="69" w:author="Belit Berdel KIŞ" w:date="2020-12-19T22:22:00Z">
            <w:rPr>
              <w:rFonts w:ascii="Times New Roman" w:hAnsi="Times New Roman"/>
              <w:sz w:val="20"/>
              <w:szCs w:val="20"/>
              <w:lang w:val="en-US"/>
            </w:rPr>
          </w:rPrChange>
        </w:rPr>
      </w:pPr>
      <w:ins w:id="70" w:author="Belit Berdel KIŞ" w:date="2020-12-19T04:44:00Z">
        <w:r w:rsidRPr="007E409B">
          <w:rPr>
            <w:rFonts w:ascii="Times New Roman" w:hAnsi="Times New Roman"/>
            <w:sz w:val="20"/>
            <w:szCs w:val="20"/>
            <w:highlight w:val="yellow"/>
            <w:lang w:val="en-US"/>
            <w:rPrChange w:id="71" w:author="Belit Berdel KIŞ" w:date="2020-12-19T22:22:00Z">
              <w:rPr>
                <w:rFonts w:ascii="Times New Roman" w:hAnsi="Times New Roman"/>
                <w:sz w:val="20"/>
                <w:szCs w:val="20"/>
                <w:lang w:val="en-US"/>
              </w:rPr>
            </w:rPrChange>
          </w:rPr>
          <w:t>Hepsiburada</w:t>
        </w:r>
      </w:ins>
      <w:del w:id="72" w:author="Belit Berdel KIŞ" w:date="2020-12-19T04:44:00Z">
        <w:r w:rsidR="007B1767" w:rsidRPr="007E409B" w:rsidDel="00745F96">
          <w:rPr>
            <w:rFonts w:ascii="Times New Roman" w:hAnsi="Times New Roman"/>
            <w:sz w:val="20"/>
            <w:szCs w:val="20"/>
            <w:highlight w:val="yellow"/>
            <w:lang w:val="en-US"/>
            <w:rPrChange w:id="73" w:author="Belit Berdel KIŞ" w:date="2020-12-19T22:22:00Z">
              <w:rPr>
                <w:rFonts w:ascii="Times New Roman" w:hAnsi="Times New Roman"/>
                <w:sz w:val="20"/>
                <w:szCs w:val="20"/>
                <w:lang w:val="en-US"/>
              </w:rPr>
            </w:rPrChange>
          </w:rPr>
          <w:delText>Hepsiburada</w:delText>
        </w:r>
      </w:del>
    </w:p>
    <w:p w14:paraId="4D590216" w14:textId="43534616" w:rsidR="007B1767" w:rsidRPr="007E409B" w:rsidRDefault="007B1767" w:rsidP="007B1767">
      <w:pPr>
        <w:pStyle w:val="ListParagraph"/>
        <w:numPr>
          <w:ilvl w:val="0"/>
          <w:numId w:val="9"/>
        </w:numPr>
        <w:spacing w:after="0"/>
        <w:rPr>
          <w:rFonts w:ascii="Times New Roman" w:hAnsi="Times New Roman"/>
          <w:sz w:val="20"/>
          <w:szCs w:val="20"/>
          <w:highlight w:val="yellow"/>
          <w:lang w:val="en-US"/>
          <w:rPrChange w:id="74" w:author="Belit Berdel KIŞ" w:date="2020-12-19T22:22:00Z">
            <w:rPr>
              <w:rFonts w:ascii="Times New Roman" w:hAnsi="Times New Roman"/>
              <w:sz w:val="20"/>
              <w:szCs w:val="20"/>
              <w:lang w:val="en-US"/>
            </w:rPr>
          </w:rPrChange>
        </w:rPr>
      </w:pPr>
      <w:r w:rsidRPr="007E409B">
        <w:rPr>
          <w:rFonts w:ascii="Times New Roman" w:hAnsi="Times New Roman"/>
          <w:sz w:val="20"/>
          <w:szCs w:val="20"/>
          <w:highlight w:val="yellow"/>
          <w:lang w:val="en-US"/>
          <w:rPrChange w:id="75" w:author="Belit Berdel KIŞ" w:date="2020-12-19T22:22:00Z">
            <w:rPr>
              <w:rFonts w:ascii="Times New Roman" w:hAnsi="Times New Roman"/>
              <w:sz w:val="20"/>
              <w:szCs w:val="20"/>
              <w:lang w:val="en-US"/>
            </w:rPr>
          </w:rPrChange>
        </w:rPr>
        <w:t>Gittigidiyor</w:t>
      </w:r>
    </w:p>
    <w:p w14:paraId="6CB49E2B" w14:textId="770FCB83" w:rsidR="007B1767" w:rsidRPr="007E409B" w:rsidRDefault="007B1767" w:rsidP="007B1767">
      <w:pPr>
        <w:pStyle w:val="ListParagraph"/>
        <w:numPr>
          <w:ilvl w:val="0"/>
          <w:numId w:val="9"/>
        </w:numPr>
        <w:spacing w:after="0"/>
        <w:rPr>
          <w:rFonts w:ascii="Times New Roman" w:hAnsi="Times New Roman"/>
          <w:sz w:val="20"/>
          <w:szCs w:val="20"/>
          <w:highlight w:val="yellow"/>
          <w:lang w:val="en-US"/>
          <w:rPrChange w:id="76" w:author="Belit Berdel KIŞ" w:date="2020-12-19T22:22:00Z">
            <w:rPr>
              <w:rFonts w:ascii="Times New Roman" w:hAnsi="Times New Roman"/>
              <w:sz w:val="20"/>
              <w:szCs w:val="20"/>
              <w:lang w:val="en-US"/>
            </w:rPr>
          </w:rPrChange>
        </w:rPr>
      </w:pPr>
      <w:r w:rsidRPr="007E409B">
        <w:rPr>
          <w:rFonts w:ascii="Times New Roman" w:hAnsi="Times New Roman"/>
          <w:sz w:val="20"/>
          <w:szCs w:val="20"/>
          <w:highlight w:val="yellow"/>
          <w:lang w:val="en-US"/>
          <w:rPrChange w:id="77" w:author="Belit Berdel KIŞ" w:date="2020-12-19T22:22:00Z">
            <w:rPr>
              <w:rFonts w:ascii="Times New Roman" w:hAnsi="Times New Roman"/>
              <w:sz w:val="20"/>
              <w:szCs w:val="20"/>
              <w:lang w:val="en-US"/>
            </w:rPr>
          </w:rPrChange>
        </w:rPr>
        <w:t>N11</w:t>
      </w:r>
    </w:p>
    <w:p w14:paraId="33FF4E49" w14:textId="256FAC50" w:rsidR="007B1767" w:rsidRPr="007E409B" w:rsidRDefault="007B1767" w:rsidP="007B1767">
      <w:pPr>
        <w:pStyle w:val="ListParagraph"/>
        <w:numPr>
          <w:ilvl w:val="0"/>
          <w:numId w:val="9"/>
        </w:numPr>
        <w:spacing w:after="0"/>
        <w:rPr>
          <w:rFonts w:ascii="Times New Roman" w:hAnsi="Times New Roman"/>
          <w:sz w:val="20"/>
          <w:szCs w:val="20"/>
          <w:highlight w:val="yellow"/>
          <w:lang w:val="en-US"/>
          <w:rPrChange w:id="78" w:author="Belit Berdel KIŞ" w:date="2020-12-19T22:22:00Z">
            <w:rPr>
              <w:rFonts w:ascii="Times New Roman" w:hAnsi="Times New Roman"/>
              <w:sz w:val="20"/>
              <w:szCs w:val="20"/>
              <w:lang w:val="en-US"/>
            </w:rPr>
          </w:rPrChange>
        </w:rPr>
      </w:pPr>
      <w:r w:rsidRPr="007E409B">
        <w:rPr>
          <w:rFonts w:ascii="Times New Roman" w:hAnsi="Times New Roman"/>
          <w:sz w:val="20"/>
          <w:szCs w:val="20"/>
          <w:highlight w:val="yellow"/>
          <w:lang w:val="en-US"/>
          <w:rPrChange w:id="79" w:author="Belit Berdel KIŞ" w:date="2020-12-19T22:22:00Z">
            <w:rPr>
              <w:rFonts w:ascii="Times New Roman" w:hAnsi="Times New Roman"/>
              <w:sz w:val="20"/>
              <w:szCs w:val="20"/>
              <w:lang w:val="en-US"/>
            </w:rPr>
          </w:rPrChange>
        </w:rPr>
        <w:t>Sahibinden</w:t>
      </w:r>
    </w:p>
    <w:p w14:paraId="483232D5" w14:textId="2AB95CE2" w:rsidR="007B1767" w:rsidRPr="007E409B" w:rsidRDefault="007B1767" w:rsidP="007B1767">
      <w:pPr>
        <w:pStyle w:val="ListParagraph"/>
        <w:numPr>
          <w:ilvl w:val="0"/>
          <w:numId w:val="9"/>
        </w:numPr>
        <w:spacing w:after="0"/>
        <w:rPr>
          <w:rFonts w:ascii="Times New Roman" w:hAnsi="Times New Roman"/>
          <w:sz w:val="20"/>
          <w:szCs w:val="20"/>
          <w:highlight w:val="yellow"/>
          <w:lang w:val="en-US"/>
          <w:rPrChange w:id="80" w:author="Belit Berdel KIŞ" w:date="2020-12-19T22:22:00Z">
            <w:rPr>
              <w:rFonts w:ascii="Times New Roman" w:hAnsi="Times New Roman"/>
              <w:sz w:val="20"/>
              <w:szCs w:val="20"/>
              <w:lang w:val="en-US"/>
            </w:rPr>
          </w:rPrChange>
        </w:rPr>
      </w:pPr>
      <w:r w:rsidRPr="007E409B">
        <w:rPr>
          <w:rFonts w:ascii="Times New Roman" w:hAnsi="Times New Roman"/>
          <w:sz w:val="20"/>
          <w:szCs w:val="20"/>
          <w:highlight w:val="yellow"/>
          <w:lang w:val="en-US"/>
          <w:rPrChange w:id="81" w:author="Belit Berdel KIŞ" w:date="2020-12-19T22:22:00Z">
            <w:rPr>
              <w:rFonts w:ascii="Times New Roman" w:hAnsi="Times New Roman"/>
              <w:sz w:val="20"/>
              <w:szCs w:val="20"/>
              <w:lang w:val="en-US"/>
            </w:rPr>
          </w:rPrChange>
        </w:rPr>
        <w:t>Yemeksepeti</w:t>
      </w:r>
    </w:p>
    <w:p w14:paraId="242D164E" w14:textId="19B0B238" w:rsidR="00071396" w:rsidRPr="00071396" w:rsidRDefault="00071396">
      <w:pPr>
        <w:spacing w:after="0"/>
        <w:jc w:val="both"/>
        <w:rPr>
          <w:rFonts w:ascii="Times New Roman" w:hAnsi="Times New Roman"/>
          <w:sz w:val="20"/>
          <w:szCs w:val="20"/>
          <w:lang w:val="en-US"/>
        </w:rPr>
        <w:pPrChange w:id="82" w:author="Belit Berdel KIŞ" w:date="2020-12-19T19:58:00Z">
          <w:pPr>
            <w:spacing w:after="0"/>
          </w:pPr>
        </w:pPrChange>
      </w:pPr>
      <w:r>
        <w:rPr>
          <w:rFonts w:ascii="Times New Roman" w:hAnsi="Times New Roman"/>
          <w:sz w:val="20"/>
          <w:szCs w:val="20"/>
          <w:lang w:val="en-US"/>
        </w:rPr>
        <w:t xml:space="preserve">sıralanabilir. </w:t>
      </w:r>
    </w:p>
    <w:p w14:paraId="48B83DA6" w14:textId="5F21D7FB" w:rsidR="00DE073E" w:rsidRPr="007B1767" w:rsidRDefault="007B1767">
      <w:pPr>
        <w:spacing w:after="0"/>
        <w:jc w:val="both"/>
        <w:rPr>
          <w:rFonts w:ascii="Times New Roman" w:hAnsi="Times New Roman"/>
          <w:sz w:val="20"/>
          <w:szCs w:val="20"/>
          <w:lang w:val="en-US"/>
        </w:rPr>
        <w:pPrChange w:id="83" w:author="Belit Berdel KIŞ" w:date="2020-12-19T19:58:00Z">
          <w:pPr>
            <w:spacing w:after="0"/>
          </w:pPr>
        </w:pPrChange>
      </w:pPr>
      <w:r>
        <w:rPr>
          <w:rFonts w:ascii="Times New Roman" w:hAnsi="Times New Roman"/>
          <w:sz w:val="20"/>
          <w:szCs w:val="20"/>
          <w:lang w:val="en-US"/>
        </w:rPr>
        <w:t>A</w:t>
      </w:r>
      <w:ins w:id="84" w:author="arzu kış" w:date="2020-12-18T20:42:00Z">
        <w:r w:rsidR="0085368F">
          <w:rPr>
            <w:rFonts w:ascii="Times New Roman" w:hAnsi="Times New Roman"/>
            <w:sz w:val="20"/>
            <w:szCs w:val="20"/>
            <w:lang w:val="en-US"/>
          </w:rPr>
          <w:t>raştırmada a</w:t>
        </w:r>
      </w:ins>
      <w:r>
        <w:rPr>
          <w:rFonts w:ascii="Times New Roman" w:hAnsi="Times New Roman"/>
          <w:sz w:val="20"/>
          <w:szCs w:val="20"/>
          <w:lang w:val="en-US"/>
        </w:rPr>
        <w:t>naliz</w:t>
      </w:r>
      <w:ins w:id="85" w:author="arzu kış" w:date="2020-12-18T20:42:00Z">
        <w:r w:rsidR="0085368F">
          <w:rPr>
            <w:rFonts w:ascii="Times New Roman" w:hAnsi="Times New Roman"/>
            <w:sz w:val="20"/>
            <w:szCs w:val="20"/>
            <w:lang w:val="en-US"/>
          </w:rPr>
          <w:t>ler</w:t>
        </w:r>
      </w:ins>
      <w:r>
        <w:rPr>
          <w:rFonts w:ascii="Times New Roman" w:hAnsi="Times New Roman"/>
          <w:sz w:val="20"/>
          <w:szCs w:val="20"/>
          <w:lang w:val="en-US"/>
        </w:rPr>
        <w:t xml:space="preserve"> Moto ve E-ticaret işlemleri üstünden yapılmıştır. Moto işlemleri telefon </w:t>
      </w:r>
      <w:ins w:id="86" w:author="arzu kış" w:date="2020-12-18T20:42:00Z">
        <w:r w:rsidR="0085368F">
          <w:rPr>
            <w:rFonts w:ascii="Times New Roman" w:hAnsi="Times New Roman"/>
            <w:sz w:val="20"/>
            <w:szCs w:val="20"/>
            <w:lang w:val="en-US"/>
          </w:rPr>
          <w:t>ve/</w:t>
        </w:r>
      </w:ins>
      <w:r>
        <w:rPr>
          <w:rFonts w:ascii="Times New Roman" w:hAnsi="Times New Roman"/>
          <w:sz w:val="20"/>
          <w:szCs w:val="20"/>
          <w:lang w:val="en-US"/>
        </w:rPr>
        <w:t xml:space="preserve">veya mail üzerinden </w:t>
      </w:r>
      <w:r w:rsidR="00071396">
        <w:rPr>
          <w:rFonts w:ascii="Times New Roman" w:hAnsi="Times New Roman"/>
          <w:sz w:val="20"/>
          <w:szCs w:val="20"/>
          <w:lang w:val="en-US"/>
        </w:rPr>
        <w:t xml:space="preserve">kartsız yapılan </w:t>
      </w:r>
      <w:commentRangeStart w:id="87"/>
      <w:r w:rsidR="007C37DB">
        <w:rPr>
          <w:rFonts w:ascii="Times New Roman" w:hAnsi="Times New Roman"/>
          <w:sz w:val="20"/>
          <w:szCs w:val="20"/>
          <w:lang w:val="en-US"/>
        </w:rPr>
        <w:t>işlemlere</w:t>
      </w:r>
      <w:commentRangeEnd w:id="87"/>
      <w:r w:rsidR="0085368F">
        <w:rPr>
          <w:rStyle w:val="CommentReference"/>
        </w:rPr>
        <w:commentReference w:id="87"/>
      </w:r>
      <w:r w:rsidR="007C37DB">
        <w:rPr>
          <w:rFonts w:ascii="Times New Roman" w:hAnsi="Times New Roman"/>
          <w:sz w:val="20"/>
          <w:szCs w:val="20"/>
          <w:lang w:val="en-US"/>
        </w:rPr>
        <w:t xml:space="preserve"> denir. Online ödemelerde kartlı işlemler ve Moto işlemlerinin genel toplamı sonucu piyasa hacmi </w:t>
      </w:r>
      <w:commentRangeStart w:id="88"/>
      <w:r w:rsidR="007C37DB">
        <w:rPr>
          <w:rFonts w:ascii="Times New Roman" w:hAnsi="Times New Roman"/>
          <w:sz w:val="20"/>
          <w:szCs w:val="20"/>
          <w:lang w:val="en-US"/>
        </w:rPr>
        <w:t>bulunur</w:t>
      </w:r>
      <w:commentRangeEnd w:id="88"/>
      <w:r w:rsidR="0085368F">
        <w:rPr>
          <w:rStyle w:val="CommentReference"/>
        </w:rPr>
        <w:commentReference w:id="88"/>
      </w:r>
      <w:r w:rsidR="007C37DB">
        <w:rPr>
          <w:rFonts w:ascii="Times New Roman" w:hAnsi="Times New Roman"/>
          <w:sz w:val="20"/>
          <w:szCs w:val="20"/>
          <w:lang w:val="en-US"/>
        </w:rPr>
        <w:t>.</w:t>
      </w:r>
    </w:p>
    <w:p w14:paraId="7441B29C" w14:textId="77777777" w:rsidR="003C3644" w:rsidRPr="00A4037C" w:rsidRDefault="003C3644" w:rsidP="003C3644">
      <w:pPr>
        <w:spacing w:after="0" w:line="240" w:lineRule="auto"/>
        <w:jc w:val="both"/>
        <w:rPr>
          <w:rFonts w:ascii="Times New Roman" w:hAnsi="Times New Roman"/>
          <w:sz w:val="20"/>
          <w:szCs w:val="20"/>
        </w:rPr>
      </w:pPr>
    </w:p>
    <w:p w14:paraId="176DEDA8" w14:textId="277C0CBA" w:rsidR="003C3644" w:rsidRPr="00A4037C" w:rsidRDefault="009504BD" w:rsidP="003C3644">
      <w:pPr>
        <w:pStyle w:val="Heading1"/>
        <w:spacing w:line="240" w:lineRule="auto"/>
        <w:rPr>
          <w:sz w:val="24"/>
          <w:szCs w:val="24"/>
        </w:rPr>
      </w:pPr>
      <w:r>
        <w:rPr>
          <w:sz w:val="24"/>
          <w:szCs w:val="24"/>
        </w:rPr>
        <w:t xml:space="preserve">KULLANILAN VERİ SETİ VE </w:t>
      </w:r>
      <w:r w:rsidR="005D1FB0">
        <w:rPr>
          <w:sz w:val="24"/>
          <w:szCs w:val="24"/>
        </w:rPr>
        <w:t>YÖNTEMLER</w:t>
      </w:r>
    </w:p>
    <w:p w14:paraId="2C1F9034" w14:textId="1C8BCC4E" w:rsidR="009504BD" w:rsidRPr="005D1FB0" w:rsidRDefault="009B5FF9" w:rsidP="005D1FB0">
      <w:pPr>
        <w:spacing w:line="240" w:lineRule="auto"/>
        <w:jc w:val="both"/>
        <w:rPr>
          <w:rFonts w:ascii="Times New Roman" w:hAnsi="Times New Roman"/>
          <w:b/>
          <w:bCs/>
          <w:sz w:val="20"/>
          <w:szCs w:val="20"/>
        </w:rPr>
      </w:pPr>
      <w:r>
        <w:rPr>
          <w:rFonts w:ascii="Times New Roman" w:hAnsi="Times New Roman"/>
          <w:b/>
          <w:bCs/>
          <w:sz w:val="20"/>
          <w:szCs w:val="20"/>
        </w:rPr>
        <w:t xml:space="preserve">2.1. </w:t>
      </w:r>
      <w:r w:rsidR="005D1FB0" w:rsidRPr="005D1FB0">
        <w:rPr>
          <w:rFonts w:ascii="Times New Roman" w:hAnsi="Times New Roman"/>
          <w:b/>
          <w:bCs/>
          <w:sz w:val="20"/>
          <w:szCs w:val="20"/>
        </w:rPr>
        <w:t>Veri seti</w:t>
      </w:r>
    </w:p>
    <w:p w14:paraId="77200542" w14:textId="2BC75C8F" w:rsidR="003C3644" w:rsidRDefault="005D1FB0" w:rsidP="009504BD">
      <w:pPr>
        <w:spacing w:line="240" w:lineRule="auto"/>
        <w:jc w:val="both"/>
        <w:rPr>
          <w:rFonts w:ascii="Times New Roman" w:hAnsi="Times New Roman"/>
          <w:sz w:val="20"/>
          <w:szCs w:val="20"/>
        </w:rPr>
      </w:pPr>
      <w:r>
        <w:rPr>
          <w:rFonts w:ascii="Times New Roman" w:hAnsi="Times New Roman"/>
          <w:sz w:val="20"/>
          <w:szCs w:val="20"/>
        </w:rPr>
        <w:lastRenderedPageBreak/>
        <w:t>Bu projede kullanılan Türkiye e-ticaret satış veri seti</w:t>
      </w:r>
      <w:r w:rsidR="003D4F01">
        <w:rPr>
          <w:rFonts w:ascii="Times New Roman" w:hAnsi="Times New Roman"/>
          <w:sz w:val="20"/>
          <w:szCs w:val="20"/>
        </w:rPr>
        <w:t xml:space="preserve"> olarak</w:t>
      </w:r>
      <w:r>
        <w:rPr>
          <w:rFonts w:ascii="Times New Roman" w:hAnsi="Times New Roman"/>
          <w:sz w:val="20"/>
          <w:szCs w:val="20"/>
        </w:rPr>
        <w:t xml:space="preserve"> BKM’nin Moto and E-Commerce </w:t>
      </w:r>
      <w:commentRangeStart w:id="89"/>
      <w:r>
        <w:rPr>
          <w:rFonts w:ascii="Times New Roman" w:hAnsi="Times New Roman"/>
          <w:sz w:val="20"/>
          <w:szCs w:val="20"/>
        </w:rPr>
        <w:t>Transactions</w:t>
      </w:r>
      <w:commentRangeEnd w:id="89"/>
      <w:ins w:id="90" w:author="Belit Berdel KIŞ" w:date="2020-12-19T05:13:00Z">
        <w:r w:rsidR="00DE073E">
          <w:rPr>
            <w:rFonts w:ascii="Times New Roman" w:hAnsi="Times New Roman"/>
            <w:sz w:val="20"/>
            <w:szCs w:val="20"/>
          </w:rPr>
          <w:t xml:space="preserve"> verileri</w:t>
        </w:r>
      </w:ins>
      <w:r w:rsidR="00BE2865">
        <w:rPr>
          <w:rStyle w:val="CommentReference"/>
        </w:rPr>
        <w:commentReference w:id="89"/>
      </w:r>
      <w:r w:rsidR="005559C1">
        <w:rPr>
          <w:rFonts w:ascii="Times New Roman" w:hAnsi="Times New Roman"/>
          <w:sz w:val="20"/>
          <w:szCs w:val="20"/>
        </w:rPr>
        <w:t xml:space="preserve"> kullanılmıştır. Yurtdışı veriseti olarak EU için eurostat’da bulunan veri </w:t>
      </w:r>
      <w:commentRangeStart w:id="91"/>
      <w:r w:rsidR="005559C1">
        <w:rPr>
          <w:rFonts w:ascii="Times New Roman" w:hAnsi="Times New Roman"/>
          <w:sz w:val="20"/>
          <w:szCs w:val="20"/>
        </w:rPr>
        <w:t>seti</w:t>
      </w:r>
      <w:ins w:id="92" w:author="Belit Berdel KIŞ" w:date="2020-12-19T05:13:00Z">
        <w:r w:rsidR="00DE073E">
          <w:rPr>
            <w:rFonts w:ascii="Times New Roman" w:hAnsi="Times New Roman"/>
            <w:sz w:val="20"/>
            <w:szCs w:val="20"/>
          </w:rPr>
          <w:t xml:space="preserve"> </w:t>
        </w:r>
      </w:ins>
      <w:ins w:id="93" w:author="Belit Berdel KIŞ" w:date="2020-12-19T05:14:00Z">
        <w:r w:rsidR="00DE073E">
          <w:rPr>
            <w:rFonts w:ascii="Times New Roman" w:hAnsi="Times New Roman"/>
            <w:sz w:val="20"/>
            <w:szCs w:val="20"/>
          </w:rPr>
          <w:t>gerekli olan piyasa hacmi</w:t>
        </w:r>
        <w:r w:rsidR="00432FDD">
          <w:rPr>
            <w:rFonts w:ascii="Times New Roman" w:hAnsi="Times New Roman"/>
            <w:sz w:val="20"/>
            <w:szCs w:val="20"/>
          </w:rPr>
          <w:t xml:space="preserve"> veya tarih</w:t>
        </w:r>
      </w:ins>
      <w:r w:rsidR="005559C1">
        <w:rPr>
          <w:rFonts w:ascii="Times New Roman" w:hAnsi="Times New Roman"/>
          <w:sz w:val="20"/>
          <w:szCs w:val="20"/>
        </w:rPr>
        <w:t xml:space="preserve"> gereksinimleri karşılamadığında</w:t>
      </w:r>
      <w:commentRangeEnd w:id="91"/>
      <w:r w:rsidR="003B7D91">
        <w:rPr>
          <w:rStyle w:val="CommentReference"/>
        </w:rPr>
        <w:commentReference w:id="91"/>
      </w:r>
      <w:r w:rsidR="005559C1">
        <w:rPr>
          <w:rFonts w:ascii="Times New Roman" w:hAnsi="Times New Roman"/>
          <w:sz w:val="20"/>
          <w:szCs w:val="20"/>
        </w:rPr>
        <w:t xml:space="preserve">n </w:t>
      </w:r>
      <w:del w:id="94" w:author="arzu kış" w:date="2020-12-18T21:01:00Z">
        <w:r w:rsidR="005559C1" w:rsidDel="00953CC3">
          <w:rPr>
            <w:rFonts w:ascii="Times New Roman" w:hAnsi="Times New Roman"/>
            <w:sz w:val="20"/>
            <w:szCs w:val="20"/>
          </w:rPr>
          <w:delText xml:space="preserve"> </w:delText>
        </w:r>
      </w:del>
      <w:r w:rsidR="005559C1">
        <w:rPr>
          <w:rFonts w:ascii="Times New Roman" w:hAnsi="Times New Roman"/>
          <w:sz w:val="20"/>
          <w:szCs w:val="20"/>
        </w:rPr>
        <w:t xml:space="preserve">kullanılmamıştır. </w:t>
      </w:r>
      <w:r w:rsidR="0013001F">
        <w:rPr>
          <w:rFonts w:ascii="Times New Roman" w:hAnsi="Times New Roman"/>
          <w:sz w:val="20"/>
          <w:szCs w:val="20"/>
        </w:rPr>
        <w:t xml:space="preserve">Yurtdışı alternatifi olarak Amerika ST.LOUIS federal bankasının </w:t>
      </w:r>
      <w:r w:rsidR="005559C1">
        <w:rPr>
          <w:rFonts w:ascii="Times New Roman" w:hAnsi="Times New Roman"/>
          <w:sz w:val="20"/>
          <w:szCs w:val="20"/>
        </w:rPr>
        <w:t xml:space="preserve"> </w:t>
      </w:r>
      <w:r w:rsidR="0013001F">
        <w:rPr>
          <w:rFonts w:ascii="Times New Roman" w:hAnsi="Times New Roman"/>
          <w:sz w:val="20"/>
          <w:szCs w:val="20"/>
        </w:rPr>
        <w:t>E-Commerce Retail Sales veri seti kullanılmıştır.</w:t>
      </w:r>
    </w:p>
    <w:p w14:paraId="4BF31D37" w14:textId="173DC996" w:rsidR="0013001F" w:rsidRPr="00A4037C" w:rsidRDefault="0013001F" w:rsidP="009504BD">
      <w:pPr>
        <w:spacing w:line="240" w:lineRule="auto"/>
        <w:jc w:val="both"/>
        <w:rPr>
          <w:sz w:val="20"/>
          <w:szCs w:val="20"/>
        </w:rPr>
      </w:pPr>
      <w:r>
        <w:rPr>
          <w:rFonts w:ascii="Times New Roman" w:hAnsi="Times New Roman"/>
          <w:sz w:val="20"/>
          <w:szCs w:val="20"/>
        </w:rPr>
        <w:t xml:space="preserve">Proje için veri seti içinde senelik çeyrekler halinde </w:t>
      </w:r>
      <w:r w:rsidR="00477174">
        <w:rPr>
          <w:rFonts w:ascii="Times New Roman" w:hAnsi="Times New Roman"/>
          <w:sz w:val="20"/>
          <w:szCs w:val="20"/>
        </w:rPr>
        <w:t xml:space="preserve">e-ticaret hacmi ile ilgili veri gerekmektedir. Tarih ve hacim verisi </w:t>
      </w:r>
      <w:commentRangeStart w:id="95"/>
      <w:r w:rsidR="00477174">
        <w:rPr>
          <w:rFonts w:ascii="Times New Roman" w:hAnsi="Times New Roman"/>
          <w:sz w:val="20"/>
          <w:szCs w:val="20"/>
        </w:rPr>
        <w:t xml:space="preserve">başka verilerden türetilmediği </w:t>
      </w:r>
      <w:commentRangeEnd w:id="95"/>
      <w:r w:rsidR="00905082">
        <w:rPr>
          <w:rStyle w:val="CommentReference"/>
        </w:rPr>
        <w:commentReference w:id="95"/>
      </w:r>
      <w:r w:rsidR="00477174">
        <w:rPr>
          <w:rFonts w:ascii="Times New Roman" w:hAnsi="Times New Roman"/>
          <w:sz w:val="20"/>
          <w:szCs w:val="20"/>
        </w:rPr>
        <w:t xml:space="preserve">için </w:t>
      </w:r>
      <w:r w:rsidR="00A64B58">
        <w:rPr>
          <w:rFonts w:ascii="Times New Roman" w:hAnsi="Times New Roman"/>
          <w:sz w:val="20"/>
          <w:szCs w:val="20"/>
        </w:rPr>
        <w:t>set büyüklüğü kısıtlıdır.</w:t>
      </w:r>
    </w:p>
    <w:p w14:paraId="5919179D" w14:textId="538FE79C" w:rsidR="00A64B58" w:rsidRPr="00A64B58" w:rsidRDefault="00A64B58" w:rsidP="00A64B58">
      <w:pPr>
        <w:pStyle w:val="ListParagraph"/>
        <w:numPr>
          <w:ilvl w:val="0"/>
          <w:numId w:val="3"/>
        </w:numPr>
        <w:tabs>
          <w:tab w:val="left" w:pos="851"/>
        </w:tabs>
        <w:jc w:val="both"/>
        <w:rPr>
          <w:rFonts w:ascii="Times New Roman" w:hAnsi="Times New Roman"/>
          <w:sz w:val="20"/>
          <w:szCs w:val="20"/>
        </w:rPr>
      </w:pPr>
      <w:r>
        <w:rPr>
          <w:rFonts w:ascii="Times New Roman" w:hAnsi="Times New Roman"/>
          <w:sz w:val="20"/>
          <w:szCs w:val="20"/>
        </w:rPr>
        <w:t>Türkiye veri setinde 39 örnek bulunmaktadır.</w:t>
      </w:r>
    </w:p>
    <w:p w14:paraId="3DCF85F1" w14:textId="6C962F6D" w:rsidR="003C3644" w:rsidRPr="00A4037C" w:rsidRDefault="000809B3" w:rsidP="00C774A6">
      <w:pPr>
        <w:pStyle w:val="ListParagraph"/>
        <w:numPr>
          <w:ilvl w:val="0"/>
          <w:numId w:val="3"/>
        </w:numPr>
        <w:jc w:val="both"/>
        <w:rPr>
          <w:rFonts w:ascii="Times New Roman" w:hAnsi="Times New Roman"/>
          <w:sz w:val="20"/>
          <w:szCs w:val="20"/>
        </w:rPr>
      </w:pPr>
      <w:r>
        <w:rPr>
          <w:rFonts w:ascii="Times New Roman" w:hAnsi="Times New Roman"/>
          <w:sz w:val="20"/>
          <w:szCs w:val="20"/>
        </w:rPr>
        <w:t>Amerikan ver setinde 84 örnek bulunmaktadır.</w:t>
      </w:r>
    </w:p>
    <w:p w14:paraId="5D52501B" w14:textId="6BF2A891" w:rsidR="003C3644" w:rsidRDefault="00265BE5" w:rsidP="00C774A6">
      <w:pPr>
        <w:pStyle w:val="ListParagraph"/>
        <w:numPr>
          <w:ilvl w:val="0"/>
          <w:numId w:val="3"/>
        </w:numPr>
        <w:jc w:val="both"/>
        <w:rPr>
          <w:rFonts w:ascii="Times New Roman" w:hAnsi="Times New Roman"/>
          <w:sz w:val="20"/>
          <w:szCs w:val="20"/>
        </w:rPr>
      </w:pPr>
      <w:ins w:id="96" w:author="arzu kış" w:date="2020-12-18T20:46:00Z">
        <w:r>
          <w:rPr>
            <w:rFonts w:ascii="Times New Roman" w:hAnsi="Times New Roman"/>
            <w:sz w:val="20"/>
            <w:szCs w:val="20"/>
          </w:rPr>
          <w:t xml:space="preserve">Veriler </w:t>
        </w:r>
      </w:ins>
      <w:ins w:id="97" w:author="Belit Berdel KIŞ" w:date="2020-12-19T02:54:00Z">
        <w:r w:rsidR="009B173E">
          <w:rPr>
            <w:rFonts w:ascii="Times New Roman" w:hAnsi="Times New Roman"/>
            <w:sz w:val="20"/>
            <w:szCs w:val="20"/>
          </w:rPr>
          <w:t>3</w:t>
        </w:r>
      </w:ins>
      <w:commentRangeStart w:id="98"/>
      <w:del w:id="99" w:author="Belit Berdel KIŞ" w:date="2020-12-19T02:54:00Z">
        <w:r w:rsidR="000809B3" w:rsidDel="009B173E">
          <w:rPr>
            <w:rFonts w:ascii="Times New Roman" w:hAnsi="Times New Roman"/>
            <w:sz w:val="20"/>
            <w:szCs w:val="20"/>
          </w:rPr>
          <w:delText>4</w:delText>
        </w:r>
      </w:del>
      <w:r w:rsidR="000809B3">
        <w:rPr>
          <w:rFonts w:ascii="Times New Roman" w:hAnsi="Times New Roman"/>
          <w:sz w:val="20"/>
          <w:szCs w:val="20"/>
        </w:rPr>
        <w:t>’er</w:t>
      </w:r>
      <w:commentRangeEnd w:id="98"/>
      <w:r>
        <w:rPr>
          <w:rStyle w:val="CommentReference"/>
        </w:rPr>
        <w:commentReference w:id="98"/>
      </w:r>
      <w:r w:rsidR="000809B3">
        <w:rPr>
          <w:rFonts w:ascii="Times New Roman" w:hAnsi="Times New Roman"/>
          <w:sz w:val="20"/>
          <w:szCs w:val="20"/>
        </w:rPr>
        <w:t xml:space="preserve"> aylık seriler şeklinde bir seneyi çeyreklere </w:t>
      </w:r>
      <w:del w:id="100" w:author="arzu kış" w:date="2020-12-18T20:45:00Z">
        <w:r w:rsidR="000809B3" w:rsidDel="00265BE5">
          <w:rPr>
            <w:rFonts w:ascii="Times New Roman" w:hAnsi="Times New Roman"/>
            <w:sz w:val="20"/>
            <w:szCs w:val="20"/>
          </w:rPr>
          <w:delText xml:space="preserve">ayırıcak </w:delText>
        </w:r>
      </w:del>
      <w:ins w:id="101" w:author="arzu kış" w:date="2020-12-18T20:45:00Z">
        <w:r>
          <w:rPr>
            <w:rFonts w:ascii="Times New Roman" w:hAnsi="Times New Roman"/>
            <w:sz w:val="20"/>
            <w:szCs w:val="20"/>
          </w:rPr>
          <w:t xml:space="preserve">ayıracak </w:t>
        </w:r>
      </w:ins>
      <w:r w:rsidR="000809B3">
        <w:rPr>
          <w:rFonts w:ascii="Times New Roman" w:hAnsi="Times New Roman"/>
          <w:sz w:val="20"/>
          <w:szCs w:val="20"/>
        </w:rPr>
        <w:t>şekilde düzenlenmiştir.</w:t>
      </w:r>
    </w:p>
    <w:p w14:paraId="7BDBEAB8" w14:textId="0BAE599D" w:rsidR="00E12FB5" w:rsidRPr="00A4037C" w:rsidRDefault="00E12FB5" w:rsidP="00C774A6">
      <w:pPr>
        <w:pStyle w:val="ListParagraph"/>
        <w:numPr>
          <w:ilvl w:val="0"/>
          <w:numId w:val="3"/>
        </w:numPr>
        <w:jc w:val="both"/>
        <w:rPr>
          <w:rFonts w:ascii="Times New Roman" w:hAnsi="Times New Roman"/>
          <w:sz w:val="20"/>
          <w:szCs w:val="20"/>
        </w:rPr>
      </w:pPr>
      <w:r>
        <w:rPr>
          <w:rFonts w:ascii="Times New Roman" w:hAnsi="Times New Roman"/>
          <w:sz w:val="20"/>
          <w:szCs w:val="20"/>
        </w:rPr>
        <w:t>Veri set</w:t>
      </w:r>
      <w:r w:rsidR="00547843">
        <w:rPr>
          <w:rFonts w:ascii="Times New Roman" w:hAnsi="Times New Roman"/>
          <w:sz w:val="20"/>
          <w:szCs w:val="20"/>
        </w:rPr>
        <w:t>leri</w:t>
      </w:r>
      <w:r>
        <w:rPr>
          <w:rFonts w:ascii="Times New Roman" w:hAnsi="Times New Roman"/>
          <w:sz w:val="20"/>
          <w:szCs w:val="20"/>
        </w:rPr>
        <w:t xml:space="preserve"> gözlem tarihi ve tarihe bağlı</w:t>
      </w:r>
      <w:r w:rsidR="00547843">
        <w:rPr>
          <w:rFonts w:ascii="Times New Roman" w:hAnsi="Times New Roman"/>
          <w:sz w:val="20"/>
          <w:szCs w:val="20"/>
        </w:rPr>
        <w:t xml:space="preserve"> toplam </w:t>
      </w:r>
      <w:r>
        <w:rPr>
          <w:rFonts w:ascii="Times New Roman" w:hAnsi="Times New Roman"/>
          <w:sz w:val="20"/>
          <w:szCs w:val="20"/>
        </w:rPr>
        <w:t xml:space="preserve">e-ticaret </w:t>
      </w:r>
      <w:r w:rsidR="00547843">
        <w:rPr>
          <w:rFonts w:ascii="Times New Roman" w:hAnsi="Times New Roman"/>
          <w:sz w:val="20"/>
          <w:szCs w:val="20"/>
        </w:rPr>
        <w:t>satışlarını barındırmaktadır</w:t>
      </w:r>
    </w:p>
    <w:p w14:paraId="00E86B74" w14:textId="393B8535" w:rsidR="008A4EBA" w:rsidRPr="008A4EBA" w:rsidRDefault="00E12FB5" w:rsidP="008A4EBA">
      <w:pPr>
        <w:pStyle w:val="Heading3"/>
        <w:rPr>
          <w:sz w:val="20"/>
          <w:szCs w:val="20"/>
        </w:rPr>
      </w:pPr>
      <w:r>
        <w:rPr>
          <w:sz w:val="20"/>
          <w:szCs w:val="20"/>
        </w:rPr>
        <w:t>Veri Seti Analiz</w:t>
      </w:r>
      <w:r w:rsidR="00547843">
        <w:rPr>
          <w:sz w:val="20"/>
          <w:szCs w:val="20"/>
        </w:rPr>
        <w:t xml:space="preserve"> Yöntemi</w:t>
      </w:r>
    </w:p>
    <w:p w14:paraId="74FAA9EB" w14:textId="771303FE" w:rsidR="003C3644" w:rsidRPr="00F54865" w:rsidRDefault="00E541DF" w:rsidP="00F54865">
      <w:pPr>
        <w:spacing w:line="240" w:lineRule="auto"/>
        <w:jc w:val="both"/>
        <w:rPr>
          <w:rFonts w:ascii="Times New Roman" w:hAnsi="Times New Roman"/>
          <w:sz w:val="20"/>
          <w:szCs w:val="20"/>
        </w:rPr>
      </w:pPr>
      <w:r>
        <w:rPr>
          <w:rFonts w:ascii="Times New Roman" w:hAnsi="Times New Roman"/>
          <w:sz w:val="20"/>
          <w:szCs w:val="20"/>
        </w:rPr>
        <w:t xml:space="preserve">Proje amacı olarak </w:t>
      </w:r>
      <w:r w:rsidR="00547843">
        <w:rPr>
          <w:rFonts w:ascii="Times New Roman" w:hAnsi="Times New Roman"/>
          <w:sz w:val="20"/>
          <w:szCs w:val="20"/>
        </w:rPr>
        <w:t>iki varklık arasınd</w:t>
      </w:r>
      <w:r>
        <w:rPr>
          <w:rFonts w:ascii="Times New Roman" w:hAnsi="Times New Roman"/>
          <w:sz w:val="20"/>
          <w:szCs w:val="20"/>
        </w:rPr>
        <w:t xml:space="preserve">a bulunan farkların belirlenmesi için istatiktiksel fark analizi yapılmıştır. Fark analizi </w:t>
      </w:r>
      <w:commentRangeStart w:id="102"/>
      <w:r>
        <w:rPr>
          <w:rFonts w:ascii="Times New Roman" w:hAnsi="Times New Roman"/>
          <w:sz w:val="20"/>
          <w:szCs w:val="20"/>
        </w:rPr>
        <w:t>iki grup arasında varyans analizi gibi çalışmalar ile istatiksel farklılık analizi yapılmasıdır.</w:t>
      </w:r>
    </w:p>
    <w:p w14:paraId="42E4F42D" w14:textId="3E54DA97" w:rsidR="008A4EBA" w:rsidRDefault="00F54865" w:rsidP="008A4EBA">
      <w:pPr>
        <w:pStyle w:val="Heading3"/>
      </w:pPr>
      <w:r>
        <w:t>Tahmin Analizi</w:t>
      </w:r>
    </w:p>
    <w:p w14:paraId="58529A43" w14:textId="59B7B0F7" w:rsidR="00F54865" w:rsidRPr="00712753" w:rsidRDefault="00712753">
      <w:pPr>
        <w:jc w:val="both"/>
        <w:rPr>
          <w:rFonts w:ascii="Times New Roman" w:hAnsi="Times New Roman"/>
          <w:sz w:val="20"/>
          <w:szCs w:val="20"/>
        </w:rPr>
        <w:pPrChange w:id="103" w:author="Belit Berdel KIŞ" w:date="2020-12-19T19:58:00Z">
          <w:pPr/>
        </w:pPrChange>
      </w:pPr>
      <w:r>
        <w:rPr>
          <w:rFonts w:ascii="Times New Roman" w:hAnsi="Times New Roman"/>
          <w:sz w:val="20"/>
          <w:szCs w:val="20"/>
        </w:rPr>
        <w:t>Belirli değişkenler doğrultusunda ileri zamanlı tahmin yapılabilmesi için yapılan analizdir.</w:t>
      </w:r>
      <w:r w:rsidR="00A03E26">
        <w:rPr>
          <w:rFonts w:ascii="Times New Roman" w:hAnsi="Times New Roman"/>
          <w:sz w:val="20"/>
          <w:szCs w:val="20"/>
        </w:rPr>
        <w:t xml:space="preserve"> Bir bağımlı ve bağımsız değişken arasında </w:t>
      </w:r>
      <w:r w:rsidR="00CC4F9F">
        <w:rPr>
          <w:rFonts w:ascii="Times New Roman" w:hAnsi="Times New Roman"/>
          <w:sz w:val="20"/>
          <w:szCs w:val="20"/>
        </w:rPr>
        <w:t xml:space="preserve">bulunan ilişki ile ileriye yönelik regresyon </w:t>
      </w:r>
      <w:commentRangeEnd w:id="102"/>
      <w:r w:rsidR="00265BE5">
        <w:rPr>
          <w:rStyle w:val="CommentReference"/>
        </w:rPr>
        <w:commentReference w:id="102"/>
      </w:r>
      <w:r w:rsidR="00CC4F9F">
        <w:rPr>
          <w:rFonts w:ascii="Times New Roman" w:hAnsi="Times New Roman"/>
          <w:sz w:val="20"/>
          <w:szCs w:val="20"/>
        </w:rPr>
        <w:t>analizi yapılır.</w:t>
      </w:r>
    </w:p>
    <w:p w14:paraId="20032092" w14:textId="3F0AEB56" w:rsidR="003C3644" w:rsidRPr="00A4037C" w:rsidRDefault="00CC4F9F" w:rsidP="00CC4F9F">
      <w:pPr>
        <w:pStyle w:val="Heading2"/>
        <w:numPr>
          <w:ilvl w:val="0"/>
          <w:numId w:val="0"/>
        </w:numPr>
        <w:ind w:left="360" w:hanging="360"/>
        <w:rPr>
          <w:sz w:val="20"/>
          <w:szCs w:val="20"/>
        </w:rPr>
      </w:pPr>
      <w:r>
        <w:rPr>
          <w:sz w:val="20"/>
          <w:szCs w:val="20"/>
        </w:rPr>
        <w:t xml:space="preserve">2.2. </w:t>
      </w:r>
      <w:r w:rsidR="00420449">
        <w:rPr>
          <w:sz w:val="20"/>
          <w:szCs w:val="20"/>
        </w:rPr>
        <w:t>Görselleştirme Yöntemleri</w:t>
      </w:r>
    </w:p>
    <w:p w14:paraId="33053258" w14:textId="798BF003" w:rsidR="003C3644" w:rsidRDefault="00420449" w:rsidP="003C3644">
      <w:pPr>
        <w:spacing w:line="240" w:lineRule="auto"/>
        <w:jc w:val="both"/>
        <w:rPr>
          <w:rFonts w:ascii="Times New Roman" w:hAnsi="Times New Roman"/>
          <w:sz w:val="20"/>
          <w:szCs w:val="20"/>
        </w:rPr>
      </w:pPr>
      <w:r>
        <w:rPr>
          <w:rFonts w:ascii="Times New Roman" w:hAnsi="Times New Roman"/>
          <w:sz w:val="20"/>
          <w:szCs w:val="20"/>
        </w:rPr>
        <w:t xml:space="preserve">Analiz sonrası elde edilen verilerin sunulabilmesi için anlamlı bir hale getirilip veriyi en iyi şekilde göstermeyi amaçlayan grafik </w:t>
      </w:r>
      <w:ins w:id="104" w:author="arzu kış" w:date="2020-12-18T20:48:00Z">
        <w:r w:rsidR="00517B1F">
          <w:rPr>
            <w:rFonts w:ascii="Times New Roman" w:hAnsi="Times New Roman"/>
            <w:sz w:val="20"/>
            <w:szCs w:val="20"/>
          </w:rPr>
          <w:t>ve/</w:t>
        </w:r>
      </w:ins>
      <w:r>
        <w:rPr>
          <w:rFonts w:ascii="Times New Roman" w:hAnsi="Times New Roman"/>
          <w:sz w:val="20"/>
          <w:szCs w:val="20"/>
        </w:rPr>
        <w:t>veya yazılı anlatı</w:t>
      </w:r>
      <w:r w:rsidR="002D4AAF">
        <w:rPr>
          <w:rFonts w:ascii="Times New Roman" w:hAnsi="Times New Roman"/>
          <w:sz w:val="20"/>
          <w:szCs w:val="20"/>
        </w:rPr>
        <w:t>larak gerekli açıklamalar yapıl</w:t>
      </w:r>
      <w:ins w:id="105" w:author="arzu kış" w:date="2020-12-18T20:48:00Z">
        <w:r w:rsidR="00517B1F">
          <w:rPr>
            <w:rFonts w:ascii="Times New Roman" w:hAnsi="Times New Roman"/>
            <w:sz w:val="20"/>
            <w:szCs w:val="20"/>
          </w:rPr>
          <w:t>ması önemlidir</w:t>
        </w:r>
      </w:ins>
      <w:del w:id="106" w:author="arzu kış" w:date="2020-12-18T20:48:00Z">
        <w:r w:rsidR="002D4AAF" w:rsidDel="00517B1F">
          <w:rPr>
            <w:rFonts w:ascii="Times New Roman" w:hAnsi="Times New Roman"/>
            <w:sz w:val="20"/>
            <w:szCs w:val="20"/>
          </w:rPr>
          <w:delText>ır</w:delText>
        </w:r>
      </w:del>
      <w:r w:rsidR="002D4AAF">
        <w:rPr>
          <w:rFonts w:ascii="Times New Roman" w:hAnsi="Times New Roman"/>
          <w:sz w:val="20"/>
          <w:szCs w:val="20"/>
        </w:rPr>
        <w:t>.</w:t>
      </w:r>
    </w:p>
    <w:p w14:paraId="4A836446" w14:textId="32DD4FAD" w:rsidR="002D4AAF" w:rsidRPr="00A4037C" w:rsidRDefault="002D4AAF" w:rsidP="003C3644">
      <w:pPr>
        <w:spacing w:line="240" w:lineRule="auto"/>
        <w:jc w:val="both"/>
        <w:rPr>
          <w:rFonts w:ascii="Times New Roman" w:hAnsi="Times New Roman"/>
          <w:sz w:val="20"/>
          <w:szCs w:val="20"/>
        </w:rPr>
      </w:pPr>
      <w:r>
        <w:rPr>
          <w:rFonts w:ascii="Times New Roman" w:hAnsi="Times New Roman"/>
          <w:sz w:val="20"/>
          <w:szCs w:val="20"/>
        </w:rPr>
        <w:t>Fark analizi doğrultusunda genel olarak iki nesne arasında karşılaştırma ve ileriye yönelik tahmin için pasta ve çizgi grafiği kullanılmıştır.</w:t>
      </w:r>
    </w:p>
    <w:p w14:paraId="51FCE4C3" w14:textId="0209E424" w:rsidR="003C3644" w:rsidRPr="00A4037C" w:rsidRDefault="002D4AAF" w:rsidP="002D4AAF">
      <w:pPr>
        <w:pStyle w:val="Heading2"/>
        <w:numPr>
          <w:ilvl w:val="0"/>
          <w:numId w:val="0"/>
        </w:numPr>
        <w:ind w:left="360" w:hanging="360"/>
        <w:rPr>
          <w:sz w:val="20"/>
          <w:szCs w:val="20"/>
        </w:rPr>
      </w:pPr>
      <w:r>
        <w:rPr>
          <w:sz w:val="20"/>
          <w:szCs w:val="20"/>
        </w:rPr>
        <w:t>2.3. İleriye Yönelik Tahmin Analizi</w:t>
      </w:r>
    </w:p>
    <w:p w14:paraId="6DE0FA75" w14:textId="0483C9C3" w:rsidR="003C3644" w:rsidRDefault="00DB533C" w:rsidP="003C3644">
      <w:pPr>
        <w:spacing w:line="240" w:lineRule="auto"/>
        <w:jc w:val="both"/>
        <w:rPr>
          <w:rFonts w:ascii="Times New Roman" w:hAnsi="Times New Roman"/>
          <w:sz w:val="20"/>
          <w:szCs w:val="20"/>
        </w:rPr>
      </w:pPr>
      <w:r>
        <w:rPr>
          <w:rFonts w:ascii="Times New Roman" w:hAnsi="Times New Roman"/>
          <w:sz w:val="20"/>
          <w:szCs w:val="20"/>
        </w:rPr>
        <w:t>İleriye yönelik tahmin</w:t>
      </w:r>
      <w:r w:rsidR="002D4AAF">
        <w:rPr>
          <w:rFonts w:ascii="Times New Roman" w:hAnsi="Times New Roman"/>
          <w:sz w:val="20"/>
          <w:szCs w:val="20"/>
        </w:rPr>
        <w:t xml:space="preserve"> zamana bağlı </w:t>
      </w:r>
      <w:r>
        <w:rPr>
          <w:rFonts w:ascii="Times New Roman" w:hAnsi="Times New Roman"/>
          <w:sz w:val="20"/>
          <w:szCs w:val="20"/>
        </w:rPr>
        <w:t xml:space="preserve">artış ve azalış üzerinden önceki tarihlerde piyasa hacmi bilgisi </w:t>
      </w:r>
      <w:r>
        <w:rPr>
          <w:rFonts w:ascii="Times New Roman" w:hAnsi="Times New Roman"/>
          <w:sz w:val="20"/>
          <w:szCs w:val="20"/>
        </w:rPr>
        <w:t xml:space="preserve">üzerinden regresyon analizi yaparak zaman serisi tahmini yapmaktadır. Finansal alanda genel olarak birden fazla değişekene bağlı olarak ileriye yönelik karar alınması </w:t>
      </w:r>
      <w:ins w:id="107" w:author="arzu kış" w:date="2020-12-18T20:49:00Z">
        <w:r w:rsidR="00517B1F">
          <w:rPr>
            <w:rFonts w:ascii="Times New Roman" w:hAnsi="Times New Roman"/>
            <w:sz w:val="20"/>
            <w:szCs w:val="20"/>
          </w:rPr>
          <w:t>ve/</w:t>
        </w:r>
      </w:ins>
      <w:r>
        <w:rPr>
          <w:rFonts w:ascii="Times New Roman" w:hAnsi="Times New Roman"/>
          <w:sz w:val="20"/>
          <w:szCs w:val="20"/>
        </w:rPr>
        <w:t>veya bağlı etkenlerin bulunması gibi konularda kullanılır.</w:t>
      </w:r>
    </w:p>
    <w:p w14:paraId="5937CCF9" w14:textId="1C924BBA" w:rsidR="00D20097" w:rsidRPr="00A4037C" w:rsidRDefault="00D20097" w:rsidP="003C3644">
      <w:pPr>
        <w:spacing w:line="240" w:lineRule="auto"/>
        <w:jc w:val="both"/>
        <w:rPr>
          <w:rFonts w:ascii="Times New Roman" w:hAnsi="Times New Roman"/>
          <w:sz w:val="20"/>
          <w:szCs w:val="20"/>
        </w:rPr>
      </w:pPr>
      <w:r>
        <w:rPr>
          <w:rFonts w:ascii="Times New Roman" w:hAnsi="Times New Roman"/>
          <w:sz w:val="20"/>
          <w:szCs w:val="20"/>
        </w:rPr>
        <w:t>Piyasa hacmi için</w:t>
      </w:r>
      <w:ins w:id="108" w:author="arzu kış" w:date="2020-12-18T20:49:00Z">
        <w:r w:rsidR="00517B1F">
          <w:rPr>
            <w:rFonts w:ascii="Times New Roman" w:hAnsi="Times New Roman"/>
            <w:sz w:val="20"/>
            <w:szCs w:val="20"/>
          </w:rPr>
          <w:t>d</w:t>
        </w:r>
      </w:ins>
      <w:r>
        <w:rPr>
          <w:rFonts w:ascii="Times New Roman" w:hAnsi="Times New Roman"/>
          <w:sz w:val="20"/>
          <w:szCs w:val="20"/>
        </w:rPr>
        <w:t>e Türkiye içinde yapılan işlemler bulunmaktadır</w:t>
      </w:r>
      <w:del w:id="109" w:author="arzu kış" w:date="2020-12-18T20:50:00Z">
        <w:r w:rsidDel="00517B1F">
          <w:rPr>
            <w:rFonts w:ascii="Times New Roman" w:hAnsi="Times New Roman"/>
            <w:sz w:val="20"/>
            <w:szCs w:val="20"/>
          </w:rPr>
          <w:delText>,</w:delText>
        </w:r>
        <w:r w:rsidR="00287773" w:rsidDel="00517B1F">
          <w:rPr>
            <w:rFonts w:ascii="Times New Roman" w:hAnsi="Times New Roman"/>
            <w:sz w:val="20"/>
            <w:szCs w:val="20"/>
          </w:rPr>
          <w:delText xml:space="preserve"> </w:delText>
        </w:r>
      </w:del>
      <w:ins w:id="110" w:author="arzu kış" w:date="2020-12-18T20:50:00Z">
        <w:r w:rsidR="00517B1F">
          <w:rPr>
            <w:rFonts w:ascii="Times New Roman" w:hAnsi="Times New Roman"/>
            <w:sz w:val="20"/>
            <w:szCs w:val="20"/>
          </w:rPr>
          <w:t xml:space="preserve">. </w:t>
        </w:r>
      </w:ins>
      <w:del w:id="111" w:author="arzu kış" w:date="2020-12-18T20:50:00Z">
        <w:r w:rsidR="00287773" w:rsidDel="00517B1F">
          <w:rPr>
            <w:rFonts w:ascii="Times New Roman" w:hAnsi="Times New Roman"/>
            <w:sz w:val="20"/>
            <w:szCs w:val="20"/>
          </w:rPr>
          <w:delText xml:space="preserve">işlemler </w:delText>
        </w:r>
      </w:del>
      <w:ins w:id="112" w:author="arzu kış" w:date="2020-12-18T20:50:00Z">
        <w:r w:rsidR="00517B1F">
          <w:rPr>
            <w:rFonts w:ascii="Times New Roman" w:hAnsi="Times New Roman"/>
            <w:sz w:val="20"/>
            <w:szCs w:val="20"/>
          </w:rPr>
          <w:t xml:space="preserve">İşlemler </w:t>
        </w:r>
      </w:ins>
      <w:r w:rsidR="00287773">
        <w:rPr>
          <w:rFonts w:ascii="Times New Roman" w:hAnsi="Times New Roman"/>
          <w:sz w:val="20"/>
          <w:szCs w:val="20"/>
        </w:rPr>
        <w:t>çizelge 1 de belirtildiği gibi ayrılmaktadır. Satış tutarları toplamı genel piyasa hacim büyüklüğünü belirler.</w:t>
      </w:r>
    </w:p>
    <w:p w14:paraId="6AF550BD" w14:textId="4E6AA2C1" w:rsidR="003C3644" w:rsidRPr="00A4037C" w:rsidRDefault="003C3644" w:rsidP="00C774A6">
      <w:pPr>
        <w:spacing w:line="240" w:lineRule="auto"/>
        <w:jc w:val="center"/>
        <w:rPr>
          <w:rFonts w:ascii="Times New Roman" w:hAnsi="Times New Roman"/>
          <w:sz w:val="20"/>
          <w:szCs w:val="20"/>
        </w:rPr>
      </w:pPr>
      <w:r w:rsidRPr="00A4037C">
        <w:rPr>
          <w:rFonts w:ascii="Times New Roman" w:hAnsi="Times New Roman"/>
          <w:sz w:val="20"/>
          <w:szCs w:val="20"/>
        </w:rPr>
        <w:t xml:space="preserve">Çizelge 1: </w:t>
      </w:r>
      <w:ins w:id="113" w:author="Belit Berdel KIŞ" w:date="2020-12-19T02:53:00Z">
        <w:r w:rsidR="009B173E">
          <w:rPr>
            <w:rFonts w:ascii="Times New Roman" w:hAnsi="Times New Roman"/>
            <w:sz w:val="20"/>
            <w:szCs w:val="20"/>
          </w:rPr>
          <w:t>İşlem Tipleri</w:t>
        </w:r>
      </w:ins>
      <w:del w:id="114" w:author="Belit Berdel KIŞ" w:date="2020-12-19T02:53:00Z">
        <w:r w:rsidRPr="00A4037C" w:rsidDel="009B173E">
          <w:rPr>
            <w:rFonts w:ascii="Times New Roman" w:hAnsi="Times New Roman"/>
            <w:sz w:val="20"/>
            <w:szCs w:val="20"/>
          </w:rPr>
          <w:delText>Bir tablo örneği</w:delText>
        </w:r>
      </w:del>
    </w:p>
    <w:tbl>
      <w:tblPr>
        <w:tblW w:w="0" w:type="auto"/>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1765"/>
        <w:gridCol w:w="1782"/>
      </w:tblGrid>
      <w:tr w:rsidR="00C774A6" w:rsidRPr="00A4037C" w14:paraId="00EE71D3" w14:textId="77777777" w:rsidTr="003D4F01">
        <w:trPr>
          <w:trHeight w:val="224"/>
          <w:jc w:val="center"/>
        </w:trPr>
        <w:tc>
          <w:tcPr>
            <w:tcW w:w="1765" w:type="dxa"/>
            <w:tcBorders>
              <w:bottom w:val="single" w:sz="6" w:space="0" w:color="000000"/>
            </w:tcBorders>
            <w:shd w:val="clear" w:color="auto" w:fill="FFFFFF"/>
          </w:tcPr>
          <w:p w14:paraId="602754C6" w14:textId="2B799D95" w:rsidR="00C774A6" w:rsidRPr="00A4037C" w:rsidRDefault="003D4F01" w:rsidP="00C774A6">
            <w:pPr>
              <w:spacing w:line="240" w:lineRule="auto"/>
              <w:ind w:right="45"/>
              <w:jc w:val="center"/>
              <w:rPr>
                <w:rFonts w:ascii="Times New Roman" w:hAnsi="Times New Roman"/>
                <w:sz w:val="20"/>
                <w:szCs w:val="20"/>
              </w:rPr>
            </w:pPr>
            <w:r>
              <w:rPr>
                <w:rFonts w:ascii="Times New Roman" w:hAnsi="Times New Roman"/>
                <w:sz w:val="20"/>
                <w:szCs w:val="20"/>
              </w:rPr>
              <w:t>Satış işlemleri</w:t>
            </w:r>
          </w:p>
        </w:tc>
        <w:tc>
          <w:tcPr>
            <w:tcW w:w="1782" w:type="dxa"/>
            <w:tcBorders>
              <w:bottom w:val="single" w:sz="6" w:space="0" w:color="000000"/>
            </w:tcBorders>
            <w:shd w:val="clear" w:color="auto" w:fill="FFFFFF"/>
          </w:tcPr>
          <w:p w14:paraId="5FEC2258" w14:textId="5AEB7652" w:rsidR="00C774A6" w:rsidRPr="00A4037C" w:rsidRDefault="003D4F01" w:rsidP="00C774A6">
            <w:pPr>
              <w:spacing w:line="240" w:lineRule="auto"/>
              <w:ind w:right="45"/>
              <w:jc w:val="center"/>
              <w:rPr>
                <w:rFonts w:ascii="Times New Roman" w:hAnsi="Times New Roman"/>
                <w:sz w:val="20"/>
                <w:szCs w:val="20"/>
              </w:rPr>
            </w:pPr>
            <w:r>
              <w:rPr>
                <w:rFonts w:ascii="Times New Roman" w:hAnsi="Times New Roman"/>
                <w:sz w:val="20"/>
                <w:szCs w:val="20"/>
              </w:rPr>
              <w:t>Satış tutarları</w:t>
            </w:r>
          </w:p>
        </w:tc>
      </w:tr>
      <w:tr w:rsidR="00C774A6" w:rsidRPr="00A4037C" w14:paraId="792A8805" w14:textId="77777777" w:rsidTr="003D4F01">
        <w:trPr>
          <w:trHeight w:val="224"/>
          <w:jc w:val="center"/>
        </w:trPr>
        <w:tc>
          <w:tcPr>
            <w:tcW w:w="1765" w:type="dxa"/>
            <w:tcBorders>
              <w:top w:val="nil"/>
            </w:tcBorders>
            <w:shd w:val="clear" w:color="auto" w:fill="FFFFFF"/>
          </w:tcPr>
          <w:p w14:paraId="569155B0" w14:textId="1F248E8A" w:rsidR="00C774A6" w:rsidRPr="00A4037C" w:rsidRDefault="003D4F01" w:rsidP="00C774A6">
            <w:pPr>
              <w:spacing w:after="0" w:line="240" w:lineRule="auto"/>
              <w:ind w:right="45"/>
              <w:jc w:val="center"/>
              <w:rPr>
                <w:rFonts w:ascii="Times New Roman" w:hAnsi="Times New Roman"/>
                <w:sz w:val="20"/>
                <w:szCs w:val="20"/>
              </w:rPr>
            </w:pPr>
            <w:r>
              <w:rPr>
                <w:rFonts w:ascii="Times New Roman" w:hAnsi="Times New Roman"/>
                <w:sz w:val="20"/>
                <w:szCs w:val="20"/>
              </w:rPr>
              <w:t>Yerel kart</w:t>
            </w:r>
          </w:p>
        </w:tc>
        <w:tc>
          <w:tcPr>
            <w:tcW w:w="1782" w:type="dxa"/>
            <w:tcBorders>
              <w:top w:val="nil"/>
            </w:tcBorders>
            <w:shd w:val="clear" w:color="auto" w:fill="FFFFFF"/>
          </w:tcPr>
          <w:p w14:paraId="209116F5" w14:textId="55903B04" w:rsidR="00C774A6" w:rsidRPr="00A4037C" w:rsidRDefault="003D4F01" w:rsidP="00C774A6">
            <w:pPr>
              <w:spacing w:after="0" w:line="240" w:lineRule="auto"/>
              <w:ind w:right="45"/>
              <w:jc w:val="center"/>
              <w:rPr>
                <w:rFonts w:ascii="Times New Roman" w:hAnsi="Times New Roman"/>
                <w:sz w:val="20"/>
                <w:szCs w:val="20"/>
              </w:rPr>
            </w:pPr>
            <w:r>
              <w:rPr>
                <w:rFonts w:ascii="Times New Roman" w:hAnsi="Times New Roman"/>
                <w:sz w:val="20"/>
                <w:szCs w:val="20"/>
              </w:rPr>
              <w:t>Yerel satış</w:t>
            </w:r>
          </w:p>
        </w:tc>
      </w:tr>
      <w:tr w:rsidR="00C774A6" w:rsidRPr="00A4037C" w14:paraId="23852351" w14:textId="77777777" w:rsidTr="003D4F01">
        <w:trPr>
          <w:trHeight w:val="224"/>
          <w:jc w:val="center"/>
        </w:trPr>
        <w:tc>
          <w:tcPr>
            <w:tcW w:w="1765" w:type="dxa"/>
            <w:shd w:val="clear" w:color="auto" w:fill="FFFFFF"/>
          </w:tcPr>
          <w:p w14:paraId="6FB131E8" w14:textId="22C2C535" w:rsidR="00C774A6" w:rsidRPr="00A4037C" w:rsidRDefault="003D4F01" w:rsidP="00C774A6">
            <w:pPr>
              <w:spacing w:after="0" w:line="240" w:lineRule="auto"/>
              <w:ind w:right="45"/>
              <w:jc w:val="center"/>
              <w:rPr>
                <w:rFonts w:ascii="Times New Roman" w:hAnsi="Times New Roman"/>
                <w:sz w:val="20"/>
                <w:szCs w:val="20"/>
              </w:rPr>
            </w:pPr>
            <w:r>
              <w:rPr>
                <w:rFonts w:ascii="Times New Roman" w:hAnsi="Times New Roman"/>
                <w:sz w:val="20"/>
                <w:szCs w:val="20"/>
              </w:rPr>
              <w:t>Yabancı kart</w:t>
            </w:r>
          </w:p>
        </w:tc>
        <w:tc>
          <w:tcPr>
            <w:tcW w:w="1782" w:type="dxa"/>
            <w:shd w:val="clear" w:color="auto" w:fill="FFFFFF"/>
          </w:tcPr>
          <w:p w14:paraId="7BD4887D" w14:textId="5AFA3301" w:rsidR="00C774A6" w:rsidRPr="00A4037C" w:rsidRDefault="003D4F01" w:rsidP="00C774A6">
            <w:pPr>
              <w:spacing w:after="0" w:line="240" w:lineRule="auto"/>
              <w:ind w:right="45"/>
              <w:jc w:val="center"/>
              <w:rPr>
                <w:rFonts w:ascii="Times New Roman" w:hAnsi="Times New Roman"/>
                <w:sz w:val="20"/>
                <w:szCs w:val="20"/>
              </w:rPr>
            </w:pPr>
            <w:r>
              <w:rPr>
                <w:rFonts w:ascii="Times New Roman" w:hAnsi="Times New Roman"/>
                <w:sz w:val="20"/>
                <w:szCs w:val="20"/>
              </w:rPr>
              <w:t>Uluslararası satış</w:t>
            </w:r>
          </w:p>
        </w:tc>
      </w:tr>
    </w:tbl>
    <w:p w14:paraId="14437FAE" w14:textId="3BEFFDCF" w:rsidR="003C3644" w:rsidDel="007B18D6" w:rsidRDefault="003C3644" w:rsidP="00C774A6">
      <w:pPr>
        <w:pStyle w:val="Heading1"/>
        <w:rPr>
          <w:del w:id="115" w:author="Belit Berdel KIŞ" w:date="2020-12-19T05:46:00Z"/>
          <w:szCs w:val="20"/>
        </w:rPr>
      </w:pPr>
      <w:del w:id="116" w:author="Belit Berdel KIŞ" w:date="2020-12-19T05:46:00Z">
        <w:r w:rsidRPr="00A4037C" w:rsidDel="007B18D6">
          <w:rPr>
            <w:szCs w:val="20"/>
          </w:rPr>
          <w:delText>Denklemler</w:delText>
        </w:r>
      </w:del>
    </w:p>
    <w:p w14:paraId="00E8D42E" w14:textId="77777777" w:rsidR="007B18D6" w:rsidRPr="007B18D6" w:rsidRDefault="007B18D6">
      <w:pPr>
        <w:pStyle w:val="Heading2"/>
        <w:numPr>
          <w:ilvl w:val="0"/>
          <w:numId w:val="0"/>
        </w:numPr>
        <w:ind w:left="360"/>
        <w:rPr>
          <w:ins w:id="117" w:author="Belit Berdel KIŞ" w:date="2020-12-19T05:46:00Z"/>
          <w:rPrChange w:id="118" w:author="Belit Berdel KIŞ" w:date="2020-12-19T05:46:00Z">
            <w:rPr>
              <w:ins w:id="119" w:author="Belit Berdel KIŞ" w:date="2020-12-19T05:46:00Z"/>
              <w:sz w:val="20"/>
              <w:szCs w:val="20"/>
            </w:rPr>
          </w:rPrChange>
        </w:rPr>
        <w:pPrChange w:id="120" w:author="Belit Berdel KIŞ" w:date="2020-12-19T05:46:00Z">
          <w:pPr>
            <w:pStyle w:val="Heading2"/>
          </w:pPr>
        </w:pPrChange>
      </w:pPr>
    </w:p>
    <w:p w14:paraId="7C85E4F6" w14:textId="07B0BADB" w:rsidR="003C3644" w:rsidRPr="00A4037C" w:rsidDel="007B18D6" w:rsidRDefault="003C3644" w:rsidP="003C3644">
      <w:pPr>
        <w:spacing w:line="240" w:lineRule="auto"/>
        <w:jc w:val="both"/>
        <w:rPr>
          <w:del w:id="121" w:author="Belit Berdel KIŞ" w:date="2020-12-19T05:46:00Z"/>
          <w:rFonts w:ascii="Times New Roman" w:hAnsi="Times New Roman"/>
          <w:sz w:val="20"/>
          <w:szCs w:val="20"/>
        </w:rPr>
      </w:pPr>
      <w:del w:id="122" w:author="Belit Berdel KIŞ" w:date="2020-12-19T05:46:00Z">
        <w:r w:rsidRPr="00A4037C" w:rsidDel="007B18D6">
          <w:rPr>
            <w:rFonts w:ascii="Times New Roman" w:hAnsi="Times New Roman"/>
            <w:sz w:val="20"/>
            <w:szCs w:val="20"/>
          </w:rPr>
          <w:delText>Denklemlerin her biri ayrı satıra yazılmalı ve numaralandırılmalıdır. Aşağıda bir denklem örneği verilmiştir.</w:delText>
        </w:r>
      </w:del>
    </w:p>
    <w:p w14:paraId="37ADBEC2" w14:textId="5355F667" w:rsidR="003C3644" w:rsidRPr="00A4037C" w:rsidDel="007B18D6" w:rsidRDefault="00851A40" w:rsidP="003C3644">
      <w:pPr>
        <w:spacing w:line="240" w:lineRule="auto"/>
        <w:jc w:val="both"/>
        <w:rPr>
          <w:del w:id="123" w:author="Belit Berdel KIŞ" w:date="2020-12-19T05:46:00Z"/>
          <w:rFonts w:ascii="Times New Roman" w:hAnsi="Times New Roman"/>
          <w:sz w:val="20"/>
          <w:szCs w:val="20"/>
        </w:rPr>
      </w:pPr>
      <w:del w:id="124" w:author="Belit Berdel KIŞ" w:date="2020-12-19T05:46:00Z">
        <w:r w:rsidRPr="00A4037C" w:rsidDel="007B18D6">
          <w:rPr>
            <w:rFonts w:ascii="Times New Roman" w:hAnsi="Times New Roman"/>
            <w:sz w:val="20"/>
            <w:szCs w:val="20"/>
          </w:rPr>
          <w:tab/>
          <w:delText xml:space="preserve">        </w:delText>
        </w:r>
        <w:r w:rsidR="003C3644" w:rsidRPr="00A4037C" w:rsidDel="007B18D6">
          <w:rPr>
            <w:rFonts w:ascii="Times New Roman" w:hAnsi="Times New Roman"/>
            <w:sz w:val="20"/>
            <w:szCs w:val="20"/>
          </w:rPr>
          <w:delText xml:space="preserve"> </w:delText>
        </w:r>
      </w:del>
      <m:oMath>
        <m:f>
          <m:fPr>
            <m:ctrlPr>
              <w:del w:id="125" w:author="Belit Berdel KIŞ" w:date="2020-12-19T05:46:00Z">
                <w:rPr>
                  <w:rFonts w:ascii="Cambria Math" w:hAnsi="Times New Roman"/>
                  <w:i/>
                  <w:sz w:val="18"/>
                  <w:szCs w:val="18"/>
                </w:rPr>
              </w:del>
            </m:ctrlPr>
          </m:fPr>
          <m:num>
            <m:r>
              <w:del w:id="126" w:author="Belit Berdel KIŞ" w:date="2020-12-19T05:46:00Z">
                <w:rPr>
                  <w:rFonts w:ascii="Times New Roman" w:hAnsi="Times New Roman"/>
                  <w:sz w:val="18"/>
                  <w:szCs w:val="18"/>
                </w:rPr>
                <m:t>-</m:t>
              </w:del>
            </m:r>
            <m:r>
              <w:del w:id="127" w:author="Belit Berdel KIŞ" w:date="2020-12-19T05:46:00Z">
                <w:rPr>
                  <w:rFonts w:ascii="Cambria Math" w:hAnsi="Cambria Math"/>
                  <w:sz w:val="18"/>
                  <w:szCs w:val="18"/>
                </w:rPr>
                <m:t>b</m:t>
              </w:del>
            </m:r>
            <m:r>
              <w:del w:id="128" w:author="Belit Berdel KIŞ" w:date="2020-12-19T05:46:00Z">
                <w:rPr>
                  <w:rFonts w:ascii="Cambria Math" w:hAnsi="Times New Roman"/>
                  <w:sz w:val="18"/>
                  <w:szCs w:val="18"/>
                </w:rPr>
                <m:t>±</m:t>
              </w:del>
            </m:r>
            <m:rad>
              <m:radPr>
                <m:degHide m:val="1"/>
                <m:ctrlPr>
                  <w:del w:id="129" w:author="Belit Berdel KIŞ" w:date="2020-12-19T05:46:00Z">
                    <w:rPr>
                      <w:rFonts w:ascii="Cambria Math" w:hAnsi="Times New Roman"/>
                      <w:i/>
                      <w:sz w:val="18"/>
                      <w:szCs w:val="18"/>
                    </w:rPr>
                  </w:del>
                </m:ctrlPr>
              </m:radPr>
              <m:deg/>
              <m:e>
                <m:sSup>
                  <m:sSupPr>
                    <m:ctrlPr>
                      <w:del w:id="130" w:author="Belit Berdel KIŞ" w:date="2020-12-19T05:46:00Z">
                        <w:rPr>
                          <w:rFonts w:ascii="Cambria Math" w:hAnsi="Times New Roman"/>
                          <w:i/>
                          <w:sz w:val="18"/>
                          <w:szCs w:val="18"/>
                        </w:rPr>
                      </w:del>
                    </m:ctrlPr>
                  </m:sSupPr>
                  <m:e>
                    <m:r>
                      <w:del w:id="131" w:author="Belit Berdel KIŞ" w:date="2020-12-19T05:46:00Z">
                        <w:rPr>
                          <w:rFonts w:ascii="Cambria Math" w:hAnsi="Cambria Math"/>
                          <w:sz w:val="18"/>
                          <w:szCs w:val="18"/>
                        </w:rPr>
                        <m:t>b</m:t>
                      </w:del>
                    </m:r>
                  </m:e>
                  <m:sup>
                    <m:r>
                      <w:del w:id="132" w:author="Belit Berdel KIŞ" w:date="2020-12-19T05:46:00Z">
                        <w:rPr>
                          <w:rFonts w:ascii="Cambria Math" w:hAnsi="Times New Roman"/>
                          <w:sz w:val="18"/>
                          <w:szCs w:val="18"/>
                        </w:rPr>
                        <m:t>2</m:t>
                      </w:del>
                    </m:r>
                  </m:sup>
                </m:sSup>
                <m:r>
                  <w:del w:id="133" w:author="Belit Berdel KIŞ" w:date="2020-12-19T05:46:00Z">
                    <w:rPr>
                      <w:rFonts w:ascii="Times New Roman" w:hAnsi="Times New Roman"/>
                      <w:sz w:val="18"/>
                      <w:szCs w:val="18"/>
                    </w:rPr>
                    <m:t>-</m:t>
                  </w:del>
                </m:r>
                <m:r>
                  <w:del w:id="134" w:author="Belit Berdel KIŞ" w:date="2020-12-19T05:46:00Z">
                    <w:rPr>
                      <w:rFonts w:ascii="Cambria Math" w:hAnsi="Times New Roman"/>
                      <w:sz w:val="18"/>
                      <w:szCs w:val="18"/>
                    </w:rPr>
                    <m:t>4</m:t>
                  </w:del>
                </m:r>
                <m:r>
                  <w:del w:id="135" w:author="Belit Berdel KIŞ" w:date="2020-12-19T05:46:00Z">
                    <w:rPr>
                      <w:rFonts w:ascii="Cambria Math" w:hAnsi="Cambria Math"/>
                      <w:sz w:val="18"/>
                      <w:szCs w:val="18"/>
                    </w:rPr>
                    <m:t>ac</m:t>
                  </w:del>
                </m:r>
              </m:e>
            </m:rad>
          </m:num>
          <m:den>
            <m:r>
              <w:del w:id="136" w:author="Belit Berdel KIŞ" w:date="2020-12-19T05:46:00Z">
                <w:rPr>
                  <w:rFonts w:ascii="Cambria Math" w:hAnsi="Times New Roman"/>
                  <w:sz w:val="18"/>
                  <w:szCs w:val="18"/>
                </w:rPr>
                <m:t>2</m:t>
              </w:del>
            </m:r>
            <m:r>
              <w:del w:id="137" w:author="Belit Berdel KIŞ" w:date="2020-12-19T05:46:00Z">
                <w:rPr>
                  <w:rFonts w:ascii="Cambria Math" w:hAnsi="Cambria Math"/>
                  <w:sz w:val="18"/>
                  <w:szCs w:val="18"/>
                </w:rPr>
                <m:t>a</m:t>
              </w:del>
            </m:r>
          </m:den>
        </m:f>
      </m:oMath>
      <w:del w:id="138" w:author="Belit Berdel KIŞ" w:date="2020-12-19T05:46:00Z">
        <w:r w:rsidR="003C3644" w:rsidRPr="00A4037C" w:rsidDel="007B18D6">
          <w:rPr>
            <w:rFonts w:ascii="Times New Roman" w:hAnsi="Times New Roman"/>
            <w:sz w:val="20"/>
            <w:szCs w:val="20"/>
          </w:rPr>
          <w:tab/>
        </w:r>
        <w:r w:rsidR="00C774A6" w:rsidRPr="00A4037C" w:rsidDel="007B18D6">
          <w:rPr>
            <w:rFonts w:ascii="Times New Roman" w:hAnsi="Times New Roman"/>
            <w:sz w:val="20"/>
            <w:szCs w:val="20"/>
          </w:rPr>
          <w:tab/>
        </w:r>
        <w:r w:rsidR="0042550F" w:rsidDel="007B18D6">
          <w:rPr>
            <w:rFonts w:ascii="Times New Roman" w:hAnsi="Times New Roman"/>
            <w:sz w:val="20"/>
            <w:szCs w:val="20"/>
          </w:rPr>
          <w:delText xml:space="preserve">      </w:delText>
        </w:r>
        <w:r w:rsidR="00C774A6" w:rsidRPr="00A4037C" w:rsidDel="007B18D6">
          <w:rPr>
            <w:rFonts w:ascii="Times New Roman" w:hAnsi="Times New Roman"/>
            <w:sz w:val="20"/>
            <w:szCs w:val="20"/>
          </w:rPr>
          <w:delText xml:space="preserve">             </w:delText>
        </w:r>
        <w:r w:rsidR="003C3644" w:rsidRPr="00A4037C" w:rsidDel="007B18D6">
          <w:rPr>
            <w:rFonts w:ascii="Times New Roman" w:hAnsi="Times New Roman"/>
            <w:sz w:val="20"/>
            <w:szCs w:val="20"/>
          </w:rPr>
          <w:delText>(1)</w:delText>
        </w:r>
      </w:del>
    </w:p>
    <w:p w14:paraId="1F7BE907" w14:textId="16917DAD" w:rsidR="003C3644" w:rsidRPr="00953CC3" w:rsidDel="007B18D6" w:rsidRDefault="003C3644" w:rsidP="00C774A6">
      <w:pPr>
        <w:pStyle w:val="Heading2"/>
        <w:rPr>
          <w:del w:id="139" w:author="Belit Berdel KIŞ" w:date="2020-12-19T05:46:00Z"/>
          <w:color w:val="FF0000"/>
          <w:sz w:val="20"/>
          <w:szCs w:val="20"/>
          <w:rPrChange w:id="140" w:author="arzu kış" w:date="2020-12-18T21:04:00Z">
            <w:rPr>
              <w:del w:id="141" w:author="Belit Berdel KIŞ" w:date="2020-12-19T05:46:00Z"/>
              <w:sz w:val="20"/>
              <w:szCs w:val="20"/>
            </w:rPr>
          </w:rPrChange>
        </w:rPr>
      </w:pPr>
      <w:del w:id="142" w:author="Belit Berdel KIŞ" w:date="2020-12-19T05:46:00Z">
        <w:r w:rsidRPr="00953CC3" w:rsidDel="007B18D6">
          <w:rPr>
            <w:color w:val="FF0000"/>
            <w:sz w:val="20"/>
            <w:szCs w:val="20"/>
            <w:rPrChange w:id="143" w:author="arzu kış" w:date="2020-12-18T21:04:00Z">
              <w:rPr>
                <w:sz w:val="20"/>
                <w:szCs w:val="20"/>
              </w:rPr>
            </w:rPrChange>
          </w:rPr>
          <w:delText>Köprüler</w:delText>
        </w:r>
      </w:del>
    </w:p>
    <w:p w14:paraId="6FA76F22" w14:textId="603A413E" w:rsidR="003C3644" w:rsidRPr="00953CC3" w:rsidDel="007B18D6" w:rsidRDefault="003C3644" w:rsidP="003C3644">
      <w:pPr>
        <w:spacing w:line="240" w:lineRule="auto"/>
        <w:jc w:val="both"/>
        <w:rPr>
          <w:del w:id="144" w:author="Belit Berdel KIŞ" w:date="2020-12-19T05:46:00Z"/>
          <w:rFonts w:ascii="Times New Roman" w:hAnsi="Times New Roman"/>
          <w:color w:val="FF0000"/>
          <w:sz w:val="20"/>
          <w:szCs w:val="20"/>
          <w:rPrChange w:id="145" w:author="arzu kış" w:date="2020-12-18T21:04:00Z">
            <w:rPr>
              <w:del w:id="146" w:author="Belit Berdel KIŞ" w:date="2020-12-19T05:46:00Z"/>
              <w:rFonts w:ascii="Times New Roman" w:hAnsi="Times New Roman"/>
              <w:sz w:val="20"/>
              <w:szCs w:val="20"/>
            </w:rPr>
          </w:rPrChange>
        </w:rPr>
      </w:pPr>
      <w:commentRangeStart w:id="147"/>
      <w:del w:id="148" w:author="Belit Berdel KIŞ" w:date="2020-12-19T05:46:00Z">
        <w:r w:rsidRPr="00953CC3" w:rsidDel="007B18D6">
          <w:rPr>
            <w:rFonts w:ascii="Times New Roman" w:hAnsi="Times New Roman"/>
            <w:color w:val="FF0000"/>
            <w:sz w:val="20"/>
            <w:szCs w:val="20"/>
            <w:rPrChange w:id="149" w:author="arzu kış" w:date="2020-12-18T21:04:00Z">
              <w:rPr>
                <w:rFonts w:ascii="Times New Roman" w:hAnsi="Times New Roman"/>
                <w:sz w:val="20"/>
                <w:szCs w:val="20"/>
              </w:rPr>
            </w:rPrChange>
          </w:rPr>
          <w:delText>Bildiride</w:delText>
        </w:r>
        <w:commentRangeEnd w:id="147"/>
        <w:r w:rsidR="00517B1F" w:rsidRPr="00953CC3" w:rsidDel="007B18D6">
          <w:rPr>
            <w:rStyle w:val="CommentReference"/>
            <w:color w:val="FF0000"/>
            <w:rPrChange w:id="150" w:author="arzu kış" w:date="2020-12-18T21:04:00Z">
              <w:rPr>
                <w:rStyle w:val="CommentReference"/>
              </w:rPr>
            </w:rPrChange>
          </w:rPr>
          <w:commentReference w:id="147"/>
        </w:r>
        <w:r w:rsidRPr="00953CC3" w:rsidDel="007B18D6">
          <w:rPr>
            <w:rFonts w:ascii="Times New Roman" w:hAnsi="Times New Roman"/>
            <w:color w:val="FF0000"/>
            <w:sz w:val="20"/>
            <w:szCs w:val="20"/>
            <w:rPrChange w:id="151" w:author="arzu kış" w:date="2020-12-18T21:04:00Z">
              <w:rPr>
                <w:rFonts w:ascii="Times New Roman" w:hAnsi="Times New Roman"/>
                <w:sz w:val="20"/>
                <w:szCs w:val="20"/>
              </w:rPr>
            </w:rPrChange>
          </w:rPr>
          <w:delText xml:space="preserve"> köprüler (hyperlink) kullanılabilir. Köprülerden konuyla ilgili (doküman, ses, çoklu-ortam vs.) daha geniş bilgiye ulaşma olanağını veren bağlantılar olarak yararlanılabilir. Köprünün yazı biçimi metinle aynı olup altı çizili olarak yazılmalıdır.</w:delText>
        </w:r>
      </w:del>
    </w:p>
    <w:p w14:paraId="055F5108" w14:textId="4BF84A48" w:rsidR="003C3644" w:rsidRPr="00953CC3" w:rsidDel="007B18D6" w:rsidRDefault="003C3644" w:rsidP="00C774A6">
      <w:pPr>
        <w:pStyle w:val="Heading2"/>
        <w:rPr>
          <w:del w:id="152" w:author="Belit Berdel KIŞ" w:date="2020-12-19T05:46:00Z"/>
          <w:color w:val="FF0000"/>
          <w:sz w:val="20"/>
          <w:szCs w:val="20"/>
          <w:rPrChange w:id="153" w:author="arzu kış" w:date="2020-12-18T21:04:00Z">
            <w:rPr>
              <w:del w:id="154" w:author="Belit Berdel KIŞ" w:date="2020-12-19T05:46:00Z"/>
              <w:sz w:val="20"/>
              <w:szCs w:val="20"/>
            </w:rPr>
          </w:rPrChange>
        </w:rPr>
      </w:pPr>
      <w:del w:id="155" w:author="Belit Berdel KIŞ" w:date="2020-12-19T05:46:00Z">
        <w:r w:rsidRPr="00953CC3" w:rsidDel="007B18D6">
          <w:rPr>
            <w:color w:val="FF0000"/>
            <w:sz w:val="20"/>
            <w:szCs w:val="20"/>
            <w:rPrChange w:id="156" w:author="arzu kış" w:date="2020-12-18T21:04:00Z">
              <w:rPr>
                <w:sz w:val="20"/>
                <w:szCs w:val="20"/>
              </w:rPr>
            </w:rPrChange>
          </w:rPr>
          <w:delText>Sayfa Numaraları</w:delText>
        </w:r>
      </w:del>
    </w:p>
    <w:p w14:paraId="34B4661D" w14:textId="20E28A0D" w:rsidR="003C3644" w:rsidRPr="00953CC3" w:rsidDel="007B18D6" w:rsidRDefault="003C3644" w:rsidP="003C3644">
      <w:pPr>
        <w:spacing w:line="240" w:lineRule="auto"/>
        <w:jc w:val="both"/>
        <w:rPr>
          <w:del w:id="157" w:author="Belit Berdel KIŞ" w:date="2020-12-19T05:46:00Z"/>
          <w:rFonts w:ascii="Times New Roman" w:hAnsi="Times New Roman"/>
          <w:color w:val="FF0000"/>
          <w:sz w:val="20"/>
          <w:szCs w:val="20"/>
          <w:rPrChange w:id="158" w:author="arzu kış" w:date="2020-12-18T21:04:00Z">
            <w:rPr>
              <w:del w:id="159" w:author="Belit Berdel KIŞ" w:date="2020-12-19T05:46:00Z"/>
              <w:rFonts w:ascii="Times New Roman" w:hAnsi="Times New Roman"/>
              <w:sz w:val="20"/>
              <w:szCs w:val="20"/>
            </w:rPr>
          </w:rPrChange>
        </w:rPr>
      </w:pPr>
      <w:del w:id="160" w:author="Belit Berdel KIŞ" w:date="2020-12-19T05:46:00Z">
        <w:r w:rsidRPr="00953CC3" w:rsidDel="007B18D6">
          <w:rPr>
            <w:rFonts w:ascii="Times New Roman" w:hAnsi="Times New Roman"/>
            <w:color w:val="FF0000"/>
            <w:sz w:val="20"/>
            <w:szCs w:val="20"/>
            <w:rPrChange w:id="161" w:author="arzu kış" w:date="2020-12-18T21:04:00Z">
              <w:rPr>
                <w:rFonts w:ascii="Times New Roman" w:hAnsi="Times New Roman"/>
                <w:sz w:val="20"/>
                <w:szCs w:val="20"/>
              </w:rPr>
            </w:rPrChange>
          </w:rPr>
          <w:delText>Bildiriye sayfa numaraları eklenmemelidir. Sayfa numaraları daha sonra sempozyum yetkililerince topluca eklenecektir. Bildirilerde sayfa başlığı veya altlığı şeklinde üst ve alt bilgi kullanılmamalıdır.</w:delText>
        </w:r>
      </w:del>
    </w:p>
    <w:p w14:paraId="07BE47F2" w14:textId="25970982" w:rsidR="003C3644" w:rsidRPr="00953CC3" w:rsidDel="007B18D6" w:rsidRDefault="003C3644" w:rsidP="00C774A6">
      <w:pPr>
        <w:pStyle w:val="Heading2"/>
        <w:rPr>
          <w:del w:id="162" w:author="Belit Berdel KIŞ" w:date="2020-12-19T05:46:00Z"/>
          <w:color w:val="FF0000"/>
          <w:sz w:val="20"/>
          <w:szCs w:val="20"/>
          <w:rPrChange w:id="163" w:author="arzu kış" w:date="2020-12-18T21:04:00Z">
            <w:rPr>
              <w:del w:id="164" w:author="Belit Berdel KIŞ" w:date="2020-12-19T05:46:00Z"/>
              <w:sz w:val="20"/>
              <w:szCs w:val="20"/>
            </w:rPr>
          </w:rPrChange>
        </w:rPr>
      </w:pPr>
      <w:del w:id="165" w:author="Belit Berdel KIŞ" w:date="2020-12-19T05:46:00Z">
        <w:r w:rsidRPr="00953CC3" w:rsidDel="007B18D6">
          <w:rPr>
            <w:color w:val="FF0000"/>
            <w:sz w:val="20"/>
            <w:szCs w:val="20"/>
            <w:rPrChange w:id="166" w:author="arzu kış" w:date="2020-12-18T21:04:00Z">
              <w:rPr>
                <w:sz w:val="20"/>
                <w:szCs w:val="20"/>
              </w:rPr>
            </w:rPrChange>
          </w:rPr>
          <w:delText>Kaynakça</w:delText>
        </w:r>
      </w:del>
    </w:p>
    <w:p w14:paraId="29DAC77D" w14:textId="4DCC9153" w:rsidR="003C3644" w:rsidRPr="00953CC3" w:rsidDel="007B18D6" w:rsidRDefault="003C3644" w:rsidP="003C3644">
      <w:pPr>
        <w:spacing w:line="240" w:lineRule="auto"/>
        <w:jc w:val="both"/>
        <w:rPr>
          <w:del w:id="167" w:author="Belit Berdel KIŞ" w:date="2020-12-19T05:46:00Z"/>
          <w:rFonts w:ascii="Times New Roman" w:hAnsi="Times New Roman"/>
          <w:color w:val="FF0000"/>
          <w:sz w:val="20"/>
          <w:szCs w:val="20"/>
          <w:rPrChange w:id="168" w:author="arzu kış" w:date="2020-12-18T21:04:00Z">
            <w:rPr>
              <w:del w:id="169" w:author="Belit Berdel KIŞ" w:date="2020-12-19T05:46:00Z"/>
              <w:rFonts w:ascii="Times New Roman" w:hAnsi="Times New Roman"/>
              <w:sz w:val="20"/>
              <w:szCs w:val="20"/>
            </w:rPr>
          </w:rPrChange>
        </w:rPr>
      </w:pPr>
      <w:del w:id="170" w:author="Belit Berdel KIŞ" w:date="2020-12-19T05:46:00Z">
        <w:r w:rsidRPr="00953CC3" w:rsidDel="007B18D6">
          <w:rPr>
            <w:rFonts w:ascii="Times New Roman" w:hAnsi="Times New Roman"/>
            <w:color w:val="FF0000"/>
            <w:sz w:val="20"/>
            <w:szCs w:val="20"/>
            <w:rPrChange w:id="171" w:author="arzu kış" w:date="2020-12-18T21:04:00Z">
              <w:rPr>
                <w:rFonts w:ascii="Times New Roman" w:hAnsi="Times New Roman"/>
                <w:sz w:val="20"/>
                <w:szCs w:val="20"/>
              </w:rPr>
            </w:rPrChange>
          </w:rPr>
          <w:delText xml:space="preserve">Kaynakçanın biçimi standart </w:delText>
        </w:r>
        <w:r w:rsidR="0041729B" w:rsidRPr="00953CC3" w:rsidDel="007B18D6">
          <w:rPr>
            <w:rFonts w:ascii="Times New Roman" w:hAnsi="Times New Roman"/>
            <w:color w:val="FF0000"/>
            <w:sz w:val="20"/>
            <w:szCs w:val="20"/>
            <w:rPrChange w:id="172" w:author="arzu kış" w:date="2020-12-18T21:04:00Z">
              <w:rPr>
                <w:rFonts w:ascii="Times New Roman" w:hAnsi="Times New Roman"/>
                <w:sz w:val="20"/>
                <w:szCs w:val="20"/>
              </w:rPr>
            </w:rPrChange>
          </w:rPr>
          <w:delText>EMO</w:delText>
        </w:r>
        <w:r w:rsidRPr="00953CC3" w:rsidDel="007B18D6">
          <w:rPr>
            <w:rFonts w:ascii="Times New Roman" w:hAnsi="Times New Roman"/>
            <w:color w:val="FF0000"/>
            <w:sz w:val="20"/>
            <w:szCs w:val="20"/>
            <w:rPrChange w:id="173" w:author="arzu kış" w:date="2020-12-18T21:04:00Z">
              <w:rPr>
                <w:rFonts w:ascii="Times New Roman" w:hAnsi="Times New Roman"/>
                <w:sz w:val="20"/>
                <w:szCs w:val="20"/>
              </w:rPr>
            </w:rPrChange>
          </w:rPr>
          <w:delText xml:space="preserve"> kaynakça biçimidir. Kaynaklar kullanılış sırasına göre numaralandırılmalıdır. Örneğin [1], [2] ve [3]… </w:delText>
        </w:r>
      </w:del>
    </w:p>
    <w:p w14:paraId="4923BF35" w14:textId="05BD20CC" w:rsidR="003C3644" w:rsidRPr="00A4037C" w:rsidRDefault="00287773" w:rsidP="00C774A6">
      <w:pPr>
        <w:pStyle w:val="Heading1"/>
        <w:rPr>
          <w:sz w:val="24"/>
          <w:szCs w:val="24"/>
        </w:rPr>
      </w:pPr>
      <w:r>
        <w:rPr>
          <w:sz w:val="24"/>
          <w:szCs w:val="24"/>
        </w:rPr>
        <w:t>LİTERATÜR ARAŞTIRMASI</w:t>
      </w:r>
    </w:p>
    <w:p w14:paraId="7B6B21F4" w14:textId="62A424C5" w:rsidR="003C3644" w:rsidRPr="007E409B" w:rsidRDefault="006C4955" w:rsidP="006C4955">
      <w:pPr>
        <w:spacing w:line="240" w:lineRule="auto"/>
        <w:jc w:val="both"/>
        <w:rPr>
          <w:rFonts w:ascii="Times New Roman" w:hAnsi="Times New Roman"/>
          <w:b/>
          <w:bCs/>
          <w:sz w:val="20"/>
          <w:szCs w:val="20"/>
          <w:highlight w:val="yellow"/>
          <w:rPrChange w:id="174" w:author="Belit Berdel KIŞ" w:date="2020-12-19T22:23:00Z">
            <w:rPr>
              <w:rFonts w:ascii="Times New Roman" w:hAnsi="Times New Roman"/>
              <w:b/>
              <w:bCs/>
              <w:sz w:val="20"/>
              <w:szCs w:val="20"/>
            </w:rPr>
          </w:rPrChange>
        </w:rPr>
      </w:pPr>
      <w:r w:rsidRPr="007E409B">
        <w:rPr>
          <w:rFonts w:ascii="Times New Roman" w:hAnsi="Times New Roman"/>
          <w:b/>
          <w:bCs/>
          <w:sz w:val="20"/>
          <w:szCs w:val="20"/>
          <w:highlight w:val="yellow"/>
          <w:rPrChange w:id="175" w:author="Belit Berdel KIŞ" w:date="2020-12-19T22:23:00Z">
            <w:rPr>
              <w:rFonts w:ascii="Times New Roman" w:hAnsi="Times New Roman"/>
              <w:b/>
              <w:bCs/>
              <w:sz w:val="20"/>
              <w:szCs w:val="20"/>
            </w:rPr>
          </w:rPrChange>
        </w:rPr>
        <w:t>3.1</w:t>
      </w:r>
      <w:ins w:id="176" w:author="Belit Berdel KIŞ" w:date="2020-12-19T03:40:00Z">
        <w:r w:rsidR="00520CD9" w:rsidRPr="007E409B">
          <w:rPr>
            <w:rFonts w:ascii="Times New Roman" w:hAnsi="Times New Roman"/>
            <w:b/>
            <w:bCs/>
            <w:sz w:val="20"/>
            <w:szCs w:val="20"/>
            <w:highlight w:val="yellow"/>
            <w:rPrChange w:id="177" w:author="Belit Berdel KIŞ" w:date="2020-12-19T22:23:00Z">
              <w:rPr>
                <w:rFonts w:ascii="Times New Roman" w:hAnsi="Times New Roman"/>
                <w:b/>
                <w:bCs/>
                <w:sz w:val="20"/>
                <w:szCs w:val="20"/>
              </w:rPr>
            </w:rPrChange>
          </w:rPr>
          <w:t>.</w:t>
        </w:r>
      </w:ins>
      <w:r w:rsidRPr="007E409B">
        <w:rPr>
          <w:rFonts w:ascii="Times New Roman" w:hAnsi="Times New Roman"/>
          <w:b/>
          <w:bCs/>
          <w:sz w:val="20"/>
          <w:szCs w:val="20"/>
          <w:highlight w:val="yellow"/>
          <w:rPrChange w:id="178" w:author="Belit Berdel KIŞ" w:date="2020-12-19T22:23:00Z">
            <w:rPr>
              <w:rFonts w:ascii="Times New Roman" w:hAnsi="Times New Roman"/>
              <w:b/>
              <w:bCs/>
              <w:sz w:val="20"/>
              <w:szCs w:val="20"/>
            </w:rPr>
          </w:rPrChange>
        </w:rPr>
        <w:t xml:space="preserve"> Türkiye’de E-Ticaretin Gelişimi</w:t>
      </w:r>
    </w:p>
    <w:p w14:paraId="339D1050" w14:textId="06720766" w:rsidR="006C4955" w:rsidRPr="007E409B" w:rsidRDefault="006C4955">
      <w:pPr>
        <w:jc w:val="both"/>
        <w:rPr>
          <w:ins w:id="179" w:author="Belit Berdel KIŞ" w:date="2020-12-19T02:59:00Z"/>
          <w:rFonts w:ascii="Times New Roman" w:hAnsi="Times New Roman"/>
          <w:sz w:val="20"/>
          <w:szCs w:val="20"/>
          <w:highlight w:val="yellow"/>
          <w:rPrChange w:id="180" w:author="Belit Berdel KIŞ" w:date="2020-12-19T22:23:00Z">
            <w:rPr>
              <w:ins w:id="181" w:author="Belit Berdel KIŞ" w:date="2020-12-19T02:59:00Z"/>
              <w:rFonts w:ascii="Times New Roman" w:hAnsi="Times New Roman"/>
              <w:sz w:val="20"/>
              <w:szCs w:val="20"/>
            </w:rPr>
          </w:rPrChange>
        </w:rPr>
        <w:pPrChange w:id="182" w:author="Belit Berdel KIŞ" w:date="2020-12-19T03:27:00Z">
          <w:pPr/>
        </w:pPrChange>
      </w:pPr>
      <w:r w:rsidRPr="007E409B">
        <w:rPr>
          <w:rFonts w:ascii="Times New Roman" w:hAnsi="Times New Roman"/>
          <w:sz w:val="20"/>
          <w:szCs w:val="20"/>
          <w:highlight w:val="yellow"/>
          <w:rPrChange w:id="183" w:author="Belit Berdel KIŞ" w:date="2020-12-19T22:23:00Z">
            <w:rPr>
              <w:rFonts w:ascii="Times New Roman" w:hAnsi="Times New Roman"/>
              <w:sz w:val="20"/>
              <w:szCs w:val="20"/>
            </w:rPr>
          </w:rPrChange>
        </w:rPr>
        <w:t>Türkiye’de ilk internet kullanımı 12 Nisan 1993 tarihinde gerçekleşmiştir. O dönem ABD'nin Türkiye'ye kiraladığı internet sadece tek bir hat üzerinden çalışıyordu. Bu internetin ilk olarak Orta Doğu Teknik Üniversitesi’nde kullanıldığı ve daha sonra 1994 yılında Ege Üniversitesi’nden 64 KB/s hızla bağlantı sağlandığı bilinmektedir. Yaşanan gelişmelerle beraber akademik alanda üniversiteler arası iletişim sağlanması için Ulusal Akademik Ağ (ULAKNET) çalıştırılmaya başlanmıştır. ULAKNET sayesinde üniversiteler arası yaşanan iletişim problemlerinin engellenmesi hedeflemiştir. Daha sonraki süreçte internetin diğer üniversiteler tarafından da kullanılmaya başlanması ve teknolojik altyapının da gelişmesiyle beraber internetin Türkiye'de kullanılması daha yaygın bir hal almıştır</w:t>
      </w:r>
      <w:r w:rsidR="00E153BA" w:rsidRPr="007E409B">
        <w:rPr>
          <w:rFonts w:ascii="Times New Roman" w:hAnsi="Times New Roman"/>
          <w:sz w:val="20"/>
          <w:szCs w:val="20"/>
          <w:highlight w:val="yellow"/>
          <w:rPrChange w:id="184" w:author="Belit Berdel KIŞ" w:date="2020-12-19T22:23:00Z">
            <w:rPr>
              <w:rFonts w:ascii="Times New Roman" w:hAnsi="Times New Roman"/>
              <w:sz w:val="20"/>
              <w:szCs w:val="20"/>
            </w:rPr>
          </w:rPrChange>
        </w:rPr>
        <w:t>.</w:t>
      </w:r>
      <w:r w:rsidRPr="007E409B">
        <w:rPr>
          <w:rFonts w:ascii="Times New Roman" w:hAnsi="Times New Roman"/>
          <w:sz w:val="20"/>
          <w:szCs w:val="20"/>
          <w:highlight w:val="yellow"/>
          <w:rPrChange w:id="185" w:author="Belit Berdel KIŞ" w:date="2020-12-19T22:23:00Z">
            <w:rPr>
              <w:rFonts w:ascii="Times New Roman" w:hAnsi="Times New Roman"/>
              <w:sz w:val="20"/>
              <w:szCs w:val="20"/>
            </w:rPr>
          </w:rPrChange>
        </w:rPr>
        <w:t xml:space="preserve"> Tüm bu gelişmelerden sonra Türkiye'de yapılan ilk e-ticaret faaliyetinin Remzi Kitabevi'nin 1997 yılında yayınladığı e-dükkanı olduğu bilinmektedir. Bu yıllarda bilgi ve iletişim teknolojilerinin yeterince gelişmemiş olması ve yazılım maliyetlerinin dönem için çok yüksek olmasından ötürü e-ticaret sistemleri genellikle bankalar ve diğer büyük ölçekli firmalar tarafından kullanılabilmiştir.</w:t>
      </w:r>
    </w:p>
    <w:p w14:paraId="567A2C06" w14:textId="77777777" w:rsidR="00B05A1B" w:rsidRPr="007E409B" w:rsidRDefault="009B173E" w:rsidP="006C4955">
      <w:pPr>
        <w:rPr>
          <w:ins w:id="186" w:author="Belit Berdel KIŞ" w:date="2020-12-19T03:06:00Z"/>
          <w:rFonts w:ascii="Times New Roman" w:hAnsi="Times New Roman"/>
          <w:sz w:val="20"/>
          <w:szCs w:val="20"/>
          <w:highlight w:val="yellow"/>
          <w:rPrChange w:id="187" w:author="Belit Berdel KIŞ" w:date="2020-12-19T22:23:00Z">
            <w:rPr>
              <w:ins w:id="188" w:author="Belit Berdel KIŞ" w:date="2020-12-19T03:06:00Z"/>
              <w:rFonts w:ascii="Times New Roman" w:hAnsi="Times New Roman"/>
              <w:sz w:val="20"/>
              <w:szCs w:val="20"/>
            </w:rPr>
          </w:rPrChange>
        </w:rPr>
      </w:pPr>
      <w:ins w:id="189" w:author="Belit Berdel KIŞ" w:date="2020-12-19T03:00:00Z">
        <w:r w:rsidRPr="007E409B">
          <w:rPr>
            <w:rFonts w:ascii="Times New Roman" w:hAnsi="Times New Roman"/>
            <w:sz w:val="13"/>
            <w:szCs w:val="13"/>
            <w:highlight w:val="yellow"/>
            <w:rPrChange w:id="190" w:author="Belit Berdel KIŞ" w:date="2020-12-19T22:23:00Z">
              <w:rPr>
                <w:sz w:val="13"/>
                <w:szCs w:val="13"/>
              </w:rPr>
            </w:rPrChange>
          </w:rPr>
          <w:t xml:space="preserve">1 </w:t>
        </w:r>
        <w:r w:rsidRPr="007E409B">
          <w:rPr>
            <w:rFonts w:ascii="Times New Roman" w:hAnsi="Times New Roman"/>
            <w:sz w:val="20"/>
            <w:szCs w:val="20"/>
            <w:highlight w:val="yellow"/>
            <w:rPrChange w:id="191" w:author="Belit Berdel KIŞ" w:date="2020-12-19T22:23:00Z">
              <w:rPr>
                <w:sz w:val="20"/>
                <w:szCs w:val="20"/>
              </w:rPr>
            </w:rPrChange>
          </w:rPr>
          <w:t>TÜRKİYE'DE E-TİCARETİ BELİRLEYEN FAKTÖRLER - BURAKHAN İLTER, İzmir 2020</w:t>
        </w:r>
      </w:ins>
    </w:p>
    <w:p w14:paraId="5F928069" w14:textId="1C52020B" w:rsidR="009B173E" w:rsidRPr="00B05A1B" w:rsidRDefault="00B05A1B" w:rsidP="006C4955">
      <w:pPr>
        <w:rPr>
          <w:ins w:id="192" w:author="Belit Berdel KIŞ" w:date="2020-12-19T03:00:00Z"/>
          <w:rFonts w:ascii="Times New Roman" w:hAnsi="Times New Roman"/>
          <w:b/>
          <w:bCs/>
          <w:rPrChange w:id="193" w:author="Belit Berdel KIŞ" w:date="2020-12-19T03:06:00Z">
            <w:rPr>
              <w:ins w:id="194" w:author="Belit Berdel KIŞ" w:date="2020-12-19T03:00:00Z"/>
            </w:rPr>
          </w:rPrChange>
        </w:rPr>
      </w:pPr>
      <w:ins w:id="195" w:author="Belit Berdel KIŞ" w:date="2020-12-19T03:06:00Z">
        <w:r w:rsidRPr="007E409B">
          <w:rPr>
            <w:rFonts w:ascii="Times New Roman" w:hAnsi="Times New Roman"/>
            <w:b/>
            <w:bCs/>
            <w:sz w:val="20"/>
            <w:szCs w:val="20"/>
            <w:highlight w:val="yellow"/>
            <w:rPrChange w:id="196" w:author="Belit Berdel KIŞ" w:date="2020-12-19T22:23:00Z">
              <w:rPr>
                <w:rFonts w:ascii="Times New Roman" w:hAnsi="Times New Roman"/>
                <w:b/>
                <w:bCs/>
                <w:sz w:val="20"/>
                <w:szCs w:val="20"/>
              </w:rPr>
            </w:rPrChange>
          </w:rPr>
          <w:t>3.2</w:t>
        </w:r>
      </w:ins>
      <w:ins w:id="197" w:author="Belit Berdel KIŞ" w:date="2020-12-19T03:40:00Z">
        <w:r w:rsidR="00520CD9" w:rsidRPr="007E409B">
          <w:rPr>
            <w:rFonts w:ascii="Times New Roman" w:hAnsi="Times New Roman"/>
            <w:b/>
            <w:bCs/>
            <w:sz w:val="20"/>
            <w:szCs w:val="20"/>
            <w:highlight w:val="yellow"/>
            <w:rPrChange w:id="198" w:author="Belit Berdel KIŞ" w:date="2020-12-19T22:23:00Z">
              <w:rPr>
                <w:rFonts w:ascii="Times New Roman" w:hAnsi="Times New Roman"/>
                <w:b/>
                <w:bCs/>
                <w:sz w:val="20"/>
                <w:szCs w:val="20"/>
              </w:rPr>
            </w:rPrChange>
          </w:rPr>
          <w:t>.</w:t>
        </w:r>
      </w:ins>
      <w:ins w:id="199" w:author="Belit Berdel KIŞ" w:date="2020-12-19T03:06:00Z">
        <w:r w:rsidRPr="007E409B">
          <w:rPr>
            <w:rFonts w:ascii="Times New Roman" w:hAnsi="Times New Roman"/>
            <w:b/>
            <w:bCs/>
            <w:sz w:val="20"/>
            <w:szCs w:val="20"/>
            <w:highlight w:val="yellow"/>
            <w:rPrChange w:id="200" w:author="Belit Berdel KIŞ" w:date="2020-12-19T22:23:00Z">
              <w:rPr>
                <w:rFonts w:ascii="Times New Roman" w:hAnsi="Times New Roman"/>
                <w:b/>
                <w:bCs/>
                <w:sz w:val="20"/>
                <w:szCs w:val="20"/>
              </w:rPr>
            </w:rPrChange>
          </w:rPr>
          <w:t xml:space="preserve"> </w:t>
        </w:r>
        <w:r w:rsidRPr="007E409B">
          <w:rPr>
            <w:rFonts w:ascii="Times New Roman" w:hAnsi="Times New Roman"/>
            <w:b/>
            <w:bCs/>
            <w:sz w:val="20"/>
            <w:szCs w:val="20"/>
            <w:highlight w:val="yellow"/>
            <w:rPrChange w:id="201" w:author="Belit Berdel KIŞ" w:date="2020-12-19T22:23:00Z">
              <w:rPr>
                <w:rFonts w:ascii="Times New Roman" w:hAnsi="Times New Roman"/>
                <w:sz w:val="20"/>
                <w:szCs w:val="20"/>
              </w:rPr>
            </w:rPrChange>
          </w:rPr>
          <w:t>Türkiye’de E-Ticaret Sektörünün</w:t>
        </w:r>
      </w:ins>
      <w:ins w:id="202" w:author="Belit Berdel KIŞ" w:date="2020-12-19T04:04:00Z">
        <w:r w:rsidR="00213C33" w:rsidRPr="007E409B">
          <w:rPr>
            <w:rFonts w:ascii="Times New Roman" w:hAnsi="Times New Roman"/>
            <w:b/>
            <w:bCs/>
            <w:sz w:val="20"/>
            <w:szCs w:val="20"/>
            <w:highlight w:val="yellow"/>
            <w:rPrChange w:id="203" w:author="Belit Berdel KIŞ" w:date="2020-12-19T22:23:00Z">
              <w:rPr>
                <w:rFonts w:ascii="Times New Roman" w:hAnsi="Times New Roman"/>
                <w:b/>
                <w:bCs/>
                <w:sz w:val="20"/>
                <w:szCs w:val="20"/>
              </w:rPr>
            </w:rPrChange>
          </w:rPr>
          <w:t xml:space="preserve"> </w:t>
        </w:r>
      </w:ins>
      <w:ins w:id="204" w:author="Belit Berdel KIŞ" w:date="2020-12-19T03:06:00Z">
        <w:r w:rsidRPr="007E409B">
          <w:rPr>
            <w:rFonts w:ascii="Times New Roman" w:hAnsi="Times New Roman"/>
            <w:b/>
            <w:bCs/>
            <w:sz w:val="20"/>
            <w:szCs w:val="20"/>
            <w:highlight w:val="yellow"/>
            <w:rPrChange w:id="205" w:author="Belit Berdel KIŞ" w:date="2020-12-19T22:23:00Z">
              <w:rPr>
                <w:rFonts w:ascii="Times New Roman" w:hAnsi="Times New Roman"/>
                <w:sz w:val="20"/>
                <w:szCs w:val="20"/>
              </w:rPr>
            </w:rPrChange>
          </w:rPr>
          <w:t>Yıllara Göre Gelişimi</w:t>
        </w:r>
      </w:ins>
      <w:ins w:id="206" w:author="Belit Berdel KIŞ" w:date="2020-12-19T03:00:00Z">
        <w:r w:rsidR="009B173E" w:rsidRPr="00B05A1B">
          <w:rPr>
            <w:rFonts w:ascii="Times New Roman" w:hAnsi="Times New Roman"/>
            <w:b/>
            <w:bCs/>
            <w:sz w:val="20"/>
            <w:szCs w:val="20"/>
            <w:rPrChange w:id="207" w:author="Belit Berdel KIŞ" w:date="2020-12-19T03:06:00Z">
              <w:rPr>
                <w:sz w:val="20"/>
                <w:szCs w:val="20"/>
              </w:rPr>
            </w:rPrChange>
          </w:rPr>
          <w:t xml:space="preserve"> </w:t>
        </w:r>
        <w:r w:rsidR="009B173E" w:rsidRPr="00B05A1B">
          <w:rPr>
            <w:rFonts w:ascii="Times New Roman" w:hAnsi="Times New Roman"/>
            <w:b/>
            <w:bCs/>
            <w:rPrChange w:id="208" w:author="Belit Berdel KIŞ" w:date="2020-12-19T03:06:00Z">
              <w:rPr/>
            </w:rPrChange>
          </w:rPr>
          <w:t xml:space="preserve"> </w:t>
        </w:r>
      </w:ins>
    </w:p>
    <w:p w14:paraId="742336D8" w14:textId="77777777" w:rsidR="009B173E" w:rsidRPr="007E409B" w:rsidRDefault="009B173E">
      <w:pPr>
        <w:spacing w:after="0" w:line="240" w:lineRule="auto"/>
        <w:jc w:val="both"/>
        <w:rPr>
          <w:ins w:id="209" w:author="Belit Berdel KIŞ" w:date="2020-12-19T03:00:00Z"/>
          <w:rFonts w:ascii="Times New Roman" w:eastAsia="Times New Roman" w:hAnsi="Times New Roman"/>
          <w:sz w:val="20"/>
          <w:szCs w:val="20"/>
          <w:highlight w:val="yellow"/>
          <w:lang w:val="en-US"/>
          <w:rPrChange w:id="210" w:author="Belit Berdel KIŞ" w:date="2020-12-19T22:23:00Z">
            <w:rPr>
              <w:ins w:id="211" w:author="Belit Berdel KIŞ" w:date="2020-12-19T03:00:00Z"/>
              <w:rFonts w:ascii="Times New Roman" w:eastAsia="Times New Roman" w:hAnsi="Times New Roman"/>
              <w:sz w:val="24"/>
              <w:szCs w:val="24"/>
              <w:lang w:val="en-US"/>
            </w:rPr>
          </w:rPrChange>
        </w:rPr>
        <w:pPrChange w:id="212" w:author="Belit Berdel KIŞ" w:date="2020-12-19T03:27:00Z">
          <w:pPr>
            <w:spacing w:after="0" w:line="240" w:lineRule="auto"/>
          </w:pPr>
        </w:pPrChange>
      </w:pPr>
      <w:ins w:id="213" w:author="Belit Berdel KIŞ" w:date="2020-12-19T03:00:00Z">
        <w:r w:rsidRPr="007E409B">
          <w:rPr>
            <w:rFonts w:ascii="Times New Roman" w:eastAsia="Times New Roman" w:hAnsi="Times New Roman"/>
            <w:sz w:val="20"/>
            <w:szCs w:val="20"/>
            <w:highlight w:val="yellow"/>
            <w:lang w:val="en-US"/>
            <w:rPrChange w:id="214" w:author="Belit Berdel KIŞ" w:date="2020-12-19T22:23:00Z">
              <w:rPr>
                <w:rFonts w:ascii="Arial" w:eastAsia="Times New Roman" w:hAnsi="Arial" w:cs="Arial"/>
                <w:sz w:val="24"/>
                <w:szCs w:val="24"/>
                <w:lang w:val="en-US"/>
              </w:rPr>
            </w:rPrChange>
          </w:rPr>
          <w:lastRenderedPageBreak/>
          <w:t xml:space="preserve">TÜİK’in araştırma sonuçlarına göre; 2016 yılında %93,7 olan 10 ve daha fazla çalışana sahip girişimlerin “internete erişim oranı” 2017 yılında %95,9 olarak tespit edilmiştir. Çalışan sayısının büyüklük oranlarına göre internet erişim oranları ise; 10-49 çalışana sahip girişimlerde %95,4, 50-249 çalışana sahip girişimlerde %97,8, 250 ve üzeri çalışana sahip girişimlerde ise %99,7 olmuştur. 10 ve daha fazla çalışana sahip girişimler için “bilgi-sayar kullanım oranı” 2016 yılında %95,9 iken 2017 yılında bu oran %97,2 ye yükselmiştir. Girişimler bir önceki yıl %66 oranında web sayfasına sa-hip iken, 2017 yılında bu oran %72,9'u bulmuştur. “Web sayfasına sahip-lik” oranında %87 ile ilk sıralarda 250 ve üzeri çalışana sahip olan giri-şimler yer alırken, bunları %82,1 ile 50-249 çalışana sahip girişimler ve </w:t>
        </w:r>
      </w:ins>
    </w:p>
    <w:p w14:paraId="1ACCC0AD" w14:textId="5A7648B7" w:rsidR="009B173E" w:rsidRPr="007E409B" w:rsidRDefault="009B173E">
      <w:pPr>
        <w:jc w:val="both"/>
        <w:rPr>
          <w:ins w:id="215" w:author="Belit Berdel KIŞ" w:date="2020-12-19T03:03:00Z"/>
          <w:rFonts w:ascii="Times New Roman" w:eastAsia="Times New Roman" w:hAnsi="Times New Roman"/>
          <w:sz w:val="20"/>
          <w:szCs w:val="20"/>
          <w:highlight w:val="yellow"/>
          <w:lang w:val="en-US"/>
          <w:rPrChange w:id="216" w:author="Belit Berdel KIŞ" w:date="2020-12-19T22:23:00Z">
            <w:rPr>
              <w:ins w:id="217" w:author="Belit Berdel KIŞ" w:date="2020-12-19T03:03:00Z"/>
              <w:rFonts w:ascii="Times New Roman" w:eastAsia="Times New Roman" w:hAnsi="Times New Roman"/>
              <w:sz w:val="20"/>
              <w:szCs w:val="20"/>
              <w:lang w:val="en-US"/>
            </w:rPr>
          </w:rPrChange>
        </w:rPr>
        <w:pPrChange w:id="218" w:author="Belit Berdel KIŞ" w:date="2020-12-19T03:27:00Z">
          <w:pPr/>
        </w:pPrChange>
      </w:pPr>
      <w:ins w:id="219" w:author="Belit Berdel KIŞ" w:date="2020-12-19T03:00:00Z">
        <w:r w:rsidRPr="007E409B">
          <w:rPr>
            <w:rFonts w:ascii="Times New Roman" w:eastAsia="Times New Roman" w:hAnsi="Times New Roman"/>
            <w:sz w:val="20"/>
            <w:szCs w:val="20"/>
            <w:highlight w:val="yellow"/>
            <w:lang w:val="en-US"/>
            <w:rPrChange w:id="220" w:author="Belit Berdel KIŞ" w:date="2020-12-19T22:23:00Z">
              <w:rPr>
                <w:rFonts w:ascii="Arial" w:eastAsia="Times New Roman" w:hAnsi="Arial" w:cs="Arial"/>
                <w:sz w:val="18"/>
                <w:szCs w:val="18"/>
                <w:lang w:val="en-US"/>
              </w:rPr>
            </w:rPrChange>
          </w:rPr>
          <w:t>Türkiye’de E-Ticaret Sektörünün Yıllara Göre Gelişimi</w:t>
        </w:r>
        <w:r w:rsidRPr="007E409B">
          <w:rPr>
            <w:rFonts w:ascii="Times New Roman" w:eastAsia="Times New Roman" w:hAnsi="Times New Roman"/>
            <w:sz w:val="20"/>
            <w:szCs w:val="20"/>
            <w:highlight w:val="yellow"/>
            <w:lang w:val="en-US"/>
            <w:rPrChange w:id="221" w:author="Belit Berdel KIŞ" w:date="2020-12-19T22:23:00Z">
              <w:rPr>
                <w:rFonts w:ascii="Arial" w:eastAsia="Times New Roman" w:hAnsi="Arial" w:cs="Arial"/>
                <w:sz w:val="25"/>
                <w:szCs w:val="25"/>
                <w:lang w:val="en-US"/>
              </w:rPr>
            </w:rPrChange>
          </w:rPr>
          <w:t>2220</w:t>
        </w:r>
        <w:r w:rsidRPr="007E409B">
          <w:rPr>
            <w:rFonts w:ascii="Times New Roman" w:eastAsia="Times New Roman" w:hAnsi="Times New Roman"/>
            <w:sz w:val="20"/>
            <w:szCs w:val="20"/>
            <w:highlight w:val="yellow"/>
            <w:lang w:val="en-US"/>
            <w:rPrChange w:id="222" w:author="Belit Berdel KIŞ" w:date="2020-12-19T22:23:00Z">
              <w:rPr>
                <w:rFonts w:ascii="Arial" w:eastAsia="Times New Roman" w:hAnsi="Arial" w:cs="Arial"/>
                <w:sz w:val="20"/>
                <w:szCs w:val="20"/>
                <w:lang w:val="en-US"/>
              </w:rPr>
            </w:rPrChange>
          </w:rPr>
          <w:sym w:font="Symbol" w:char="F0A8"/>
        </w:r>
        <w:r w:rsidRPr="007E409B">
          <w:rPr>
            <w:rFonts w:ascii="Times New Roman" w:eastAsia="Times New Roman" w:hAnsi="Times New Roman"/>
            <w:sz w:val="20"/>
            <w:szCs w:val="20"/>
            <w:highlight w:val="yellow"/>
            <w:lang w:val="en-US"/>
            <w:rPrChange w:id="223" w:author="Belit Berdel KIŞ" w:date="2020-12-19T22:23:00Z">
              <w:rPr>
                <w:rFonts w:ascii="Arial" w:eastAsia="Times New Roman" w:hAnsi="Arial" w:cs="Arial"/>
                <w:sz w:val="25"/>
                <w:szCs w:val="25"/>
                <w:lang w:val="en-US"/>
              </w:rPr>
            </w:rPrChange>
          </w:rPr>
          <w:t xml:space="preserve">OPUS </w:t>
        </w:r>
        <w:r w:rsidRPr="007E409B">
          <w:rPr>
            <w:rFonts w:ascii="Times New Roman" w:eastAsia="Times New Roman" w:hAnsi="Times New Roman"/>
            <w:sz w:val="20"/>
            <w:szCs w:val="20"/>
            <w:highlight w:val="yellow"/>
            <w:lang w:val="en-US"/>
            <w:rPrChange w:id="224" w:author="Belit Berdel KIŞ" w:date="2020-12-19T22:23:00Z">
              <w:rPr>
                <w:rFonts w:ascii="Arial" w:eastAsia="Times New Roman" w:hAnsi="Arial" w:cs="Arial"/>
                <w:sz w:val="18"/>
                <w:szCs w:val="18"/>
                <w:lang w:val="en-US"/>
              </w:rPr>
            </w:rPrChange>
          </w:rPr>
          <w:t>©</w:t>
        </w:r>
        <w:r w:rsidRPr="007E409B">
          <w:rPr>
            <w:rFonts w:ascii="Times New Roman" w:eastAsia="Times New Roman" w:hAnsi="Times New Roman"/>
            <w:sz w:val="20"/>
            <w:szCs w:val="20"/>
            <w:highlight w:val="yellow"/>
            <w:lang w:val="en-US"/>
            <w:rPrChange w:id="225" w:author="Belit Berdel KIŞ" w:date="2020-12-19T22:23:00Z">
              <w:rPr>
                <w:rFonts w:ascii="Arial" w:eastAsia="Times New Roman" w:hAnsi="Arial" w:cs="Arial"/>
                <w:sz w:val="19"/>
                <w:szCs w:val="19"/>
                <w:lang w:val="en-US"/>
              </w:rPr>
            </w:rPrChange>
          </w:rPr>
          <w:t xml:space="preserve">Uluslararası Toplum Araştırmaları Dergisi </w:t>
        </w:r>
        <w:r w:rsidRPr="007E409B">
          <w:rPr>
            <w:rFonts w:ascii="Times New Roman" w:eastAsia="Times New Roman" w:hAnsi="Times New Roman"/>
            <w:sz w:val="20"/>
            <w:szCs w:val="20"/>
            <w:highlight w:val="yellow"/>
            <w:lang w:val="en-US"/>
            <w:rPrChange w:id="226" w:author="Belit Berdel KIŞ" w:date="2020-12-19T22:23:00Z">
              <w:rPr>
                <w:rFonts w:ascii="Arial" w:eastAsia="Times New Roman" w:hAnsi="Arial" w:cs="Arial"/>
                <w:sz w:val="24"/>
                <w:szCs w:val="24"/>
                <w:lang w:val="en-US"/>
              </w:rPr>
            </w:rPrChange>
          </w:rPr>
          <w:t>%70,5 ile 10-49 çalışana sahip girişimler takip etmiş. 2017 yılında girişim-lerin %94,2'si interneteerişimde genişbant bağlantı kullanmış.</w:t>
        </w:r>
      </w:ins>
    </w:p>
    <w:p w14:paraId="324167D7" w14:textId="078D42DC" w:rsidR="00B05A1B" w:rsidRPr="007E409B" w:rsidRDefault="00B05A1B" w:rsidP="009B173E">
      <w:pPr>
        <w:rPr>
          <w:ins w:id="227" w:author="Belit Berdel KIŞ" w:date="2020-12-19T03:01:00Z"/>
          <w:rFonts w:ascii="Times New Roman" w:hAnsi="Times New Roman"/>
          <w:sz w:val="13"/>
          <w:szCs w:val="13"/>
          <w:highlight w:val="yellow"/>
          <w:rPrChange w:id="228" w:author="Belit Berdel KIŞ" w:date="2020-12-19T22:23:00Z">
            <w:rPr>
              <w:ins w:id="229" w:author="Belit Berdel KIŞ" w:date="2020-12-19T03:01:00Z"/>
              <w:rFonts w:ascii="Times New Roman" w:eastAsia="Times New Roman" w:hAnsi="Times New Roman"/>
              <w:sz w:val="20"/>
              <w:szCs w:val="20"/>
              <w:lang w:val="en-US"/>
            </w:rPr>
          </w:rPrChange>
        </w:rPr>
      </w:pPr>
      <w:ins w:id="230" w:author="Belit Berdel KIŞ" w:date="2020-12-19T03:03:00Z">
        <w:r w:rsidRPr="007E409B">
          <w:rPr>
            <w:rFonts w:ascii="Times New Roman" w:hAnsi="Times New Roman"/>
            <w:sz w:val="13"/>
            <w:szCs w:val="13"/>
            <w:highlight w:val="yellow"/>
            <w:rPrChange w:id="231" w:author="Belit Berdel KIŞ" w:date="2020-12-19T22:23:00Z">
              <w:rPr>
                <w:sz w:val="13"/>
                <w:szCs w:val="13"/>
              </w:rPr>
            </w:rPrChange>
          </w:rPr>
          <w:t xml:space="preserve">2 </w:t>
        </w:r>
        <w:r w:rsidRPr="007E409B">
          <w:rPr>
            <w:rFonts w:ascii="Times New Roman" w:hAnsi="Times New Roman"/>
            <w:sz w:val="20"/>
            <w:szCs w:val="20"/>
            <w:highlight w:val="yellow"/>
            <w:rPrChange w:id="232" w:author="Belit Berdel KIŞ" w:date="2020-12-19T22:23:00Z">
              <w:rPr>
                <w:rFonts w:ascii="Arial" w:hAnsi="Arial" w:cs="Arial"/>
                <w:sz w:val="35"/>
                <w:szCs w:val="35"/>
              </w:rPr>
            </w:rPrChange>
          </w:rPr>
          <w:t>Türkiye’de E-Ticaret SektörününYıllara Göre Gelişimi</w:t>
        </w:r>
      </w:ins>
    </w:p>
    <w:p w14:paraId="0FB63B8F" w14:textId="514AADB7" w:rsidR="009B173E" w:rsidRPr="007E409B" w:rsidRDefault="009B173E" w:rsidP="009B173E">
      <w:pPr>
        <w:rPr>
          <w:ins w:id="233" w:author="Belit Berdel KIŞ" w:date="2020-12-19T03:04:00Z"/>
          <w:rFonts w:ascii="Times New Roman" w:hAnsi="Times New Roman"/>
          <w:sz w:val="20"/>
          <w:szCs w:val="20"/>
          <w:highlight w:val="yellow"/>
          <w:rPrChange w:id="234" w:author="Belit Berdel KIŞ" w:date="2020-12-19T22:23:00Z">
            <w:rPr>
              <w:ins w:id="235" w:author="Belit Berdel KIŞ" w:date="2020-12-19T03:04:00Z"/>
              <w:rFonts w:ascii="Times New Roman" w:hAnsi="Times New Roman"/>
              <w:sz w:val="20"/>
              <w:szCs w:val="20"/>
            </w:rPr>
          </w:rPrChange>
        </w:rPr>
      </w:pPr>
      <w:ins w:id="236" w:author="Belit Berdel KIŞ" w:date="2020-12-19T03:01:00Z">
        <w:r w:rsidRPr="007E409B">
          <w:rPr>
            <w:rFonts w:ascii="Times New Roman" w:hAnsi="Times New Roman"/>
            <w:noProof/>
            <w:sz w:val="20"/>
            <w:szCs w:val="20"/>
            <w:highlight w:val="yellow"/>
            <w:rPrChange w:id="237" w:author="Belit Berdel KIŞ" w:date="2020-12-19T22:23:00Z">
              <w:rPr>
                <w:rFonts w:ascii="Times New Roman" w:hAnsi="Times New Roman"/>
                <w:noProof/>
                <w:sz w:val="20"/>
                <w:szCs w:val="20"/>
              </w:rPr>
            </w:rPrChange>
          </w:rPr>
          <w:drawing>
            <wp:inline distT="0" distB="0" distL="0" distR="0" wp14:anchorId="05819A51" wp14:editId="04208F11">
              <wp:extent cx="2609850" cy="14395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9850" cy="1439545"/>
                      </a:xfrm>
                      <a:prstGeom prst="rect">
                        <a:avLst/>
                      </a:prstGeom>
                    </pic:spPr>
                  </pic:pic>
                </a:graphicData>
              </a:graphic>
            </wp:inline>
          </w:drawing>
        </w:r>
      </w:ins>
    </w:p>
    <w:p w14:paraId="38F7345E" w14:textId="7D853F0C" w:rsidR="00B05A1B" w:rsidRPr="007E409B" w:rsidRDefault="00B05A1B" w:rsidP="009B173E">
      <w:pPr>
        <w:rPr>
          <w:ins w:id="238" w:author="Belit Berdel KIŞ" w:date="2020-12-19T03:32:00Z"/>
          <w:rFonts w:ascii="Times New Roman" w:hAnsi="Times New Roman"/>
          <w:sz w:val="20"/>
          <w:szCs w:val="20"/>
          <w:highlight w:val="yellow"/>
          <w:rPrChange w:id="239" w:author="Belit Berdel KIŞ" w:date="2020-12-19T22:23:00Z">
            <w:rPr>
              <w:ins w:id="240" w:author="Belit Berdel KIŞ" w:date="2020-12-19T03:32:00Z"/>
              <w:rFonts w:ascii="Times New Roman" w:hAnsi="Times New Roman"/>
              <w:sz w:val="20"/>
              <w:szCs w:val="20"/>
            </w:rPr>
          </w:rPrChange>
        </w:rPr>
      </w:pPr>
      <w:ins w:id="241" w:author="Belit Berdel KIŞ" w:date="2020-12-19T03:04:00Z">
        <w:r w:rsidRPr="007E409B">
          <w:rPr>
            <w:rFonts w:ascii="Times New Roman" w:hAnsi="Times New Roman"/>
            <w:sz w:val="20"/>
            <w:szCs w:val="20"/>
            <w:highlight w:val="yellow"/>
            <w:rPrChange w:id="242" w:author="Belit Berdel KIŞ" w:date="2020-12-19T22:23:00Z">
              <w:rPr>
                <w:rFonts w:ascii="Arial" w:hAnsi="Arial" w:cs="Arial"/>
                <w:sz w:val="20"/>
                <w:szCs w:val="20"/>
              </w:rPr>
            </w:rPrChange>
          </w:rPr>
          <w:t>Kaynak:TÜİK, Girişimlerde Bilişim Teknolojileri Kullanım Araştırması, 201</w:t>
        </w:r>
        <w:r w:rsidRPr="007E409B">
          <w:rPr>
            <w:rFonts w:ascii="Times New Roman" w:hAnsi="Times New Roman"/>
            <w:sz w:val="20"/>
            <w:szCs w:val="20"/>
            <w:highlight w:val="yellow"/>
            <w:rPrChange w:id="243" w:author="Belit Berdel KIŞ" w:date="2020-12-19T22:23:00Z">
              <w:rPr>
                <w:rFonts w:ascii="Times New Roman" w:hAnsi="Times New Roman"/>
                <w:sz w:val="20"/>
                <w:szCs w:val="20"/>
              </w:rPr>
            </w:rPrChange>
          </w:rPr>
          <w:t>7</w:t>
        </w:r>
      </w:ins>
    </w:p>
    <w:p w14:paraId="7BD0AAB0" w14:textId="301FDCCD" w:rsidR="00CF6514" w:rsidRPr="007E409B" w:rsidRDefault="00520CD9">
      <w:pPr>
        <w:jc w:val="both"/>
        <w:rPr>
          <w:ins w:id="244" w:author="Belit Berdel KIŞ" w:date="2020-12-19T03:27:00Z"/>
          <w:rFonts w:ascii="Times New Roman" w:hAnsi="Times New Roman"/>
          <w:b/>
          <w:bCs/>
          <w:sz w:val="20"/>
          <w:szCs w:val="20"/>
          <w:highlight w:val="yellow"/>
          <w:rPrChange w:id="245" w:author="Belit Berdel KIŞ" w:date="2020-12-19T22:23:00Z">
            <w:rPr>
              <w:ins w:id="246" w:author="Belit Berdel KIŞ" w:date="2020-12-19T03:27:00Z"/>
              <w:rFonts w:ascii="Times New Roman" w:hAnsi="Times New Roman"/>
              <w:sz w:val="20"/>
              <w:szCs w:val="20"/>
            </w:rPr>
          </w:rPrChange>
        </w:rPr>
        <w:pPrChange w:id="247" w:author="Belit Berdel KIŞ" w:date="2020-12-19T03:32:00Z">
          <w:pPr/>
        </w:pPrChange>
      </w:pPr>
      <w:ins w:id="248" w:author="Belit Berdel KIŞ" w:date="2020-12-19T03:40:00Z">
        <w:r w:rsidRPr="007E409B">
          <w:rPr>
            <w:rFonts w:ascii="Times New Roman" w:hAnsi="Times New Roman"/>
            <w:b/>
            <w:bCs/>
            <w:sz w:val="20"/>
            <w:szCs w:val="20"/>
            <w:highlight w:val="yellow"/>
            <w:rPrChange w:id="249" w:author="Belit Berdel KIŞ" w:date="2020-12-19T22:23:00Z">
              <w:rPr>
                <w:rFonts w:ascii="Times New Roman" w:hAnsi="Times New Roman"/>
                <w:b/>
                <w:bCs/>
                <w:sz w:val="20"/>
                <w:szCs w:val="20"/>
              </w:rPr>
            </w:rPrChange>
          </w:rPr>
          <w:t>3.3.</w:t>
        </w:r>
      </w:ins>
      <w:ins w:id="250" w:author="Belit Berdel KIŞ" w:date="2020-12-19T03:32:00Z">
        <w:r w:rsidR="00CF6514" w:rsidRPr="007E409B">
          <w:rPr>
            <w:rFonts w:ascii="Times New Roman" w:hAnsi="Times New Roman"/>
            <w:b/>
            <w:bCs/>
            <w:sz w:val="20"/>
            <w:szCs w:val="20"/>
            <w:highlight w:val="yellow"/>
            <w:rPrChange w:id="251" w:author="Belit Berdel KIŞ" w:date="2020-12-19T22:23:00Z">
              <w:rPr>
                <w:rFonts w:ascii="Arial" w:hAnsi="Arial" w:cs="Arial"/>
                <w:sz w:val="25"/>
                <w:szCs w:val="25"/>
              </w:rPr>
            </w:rPrChange>
          </w:rPr>
          <w:t>TÜRKİYE’DE E-TİCARET İŞLEM HACMİNİ ETKİLEYEN FAKTÖRLER ÜZERİNE BİR ARAŞTIRMA: BİR MODEL ÖNERİSİ</w:t>
        </w:r>
      </w:ins>
    </w:p>
    <w:p w14:paraId="2E8B55E9" w14:textId="4B98426D" w:rsidR="00CF6514" w:rsidRPr="007E409B" w:rsidRDefault="00CF6514" w:rsidP="00CF6514">
      <w:pPr>
        <w:jc w:val="both"/>
        <w:rPr>
          <w:ins w:id="252" w:author="Belit Berdel KIŞ" w:date="2020-12-19T03:34:00Z"/>
          <w:rFonts w:ascii="Times New Roman" w:hAnsi="Times New Roman"/>
          <w:sz w:val="20"/>
          <w:szCs w:val="20"/>
          <w:highlight w:val="yellow"/>
          <w:rPrChange w:id="253" w:author="Belit Berdel KIŞ" w:date="2020-12-19T22:23:00Z">
            <w:rPr>
              <w:ins w:id="254" w:author="Belit Berdel KIŞ" w:date="2020-12-19T03:34:00Z"/>
              <w:rFonts w:ascii="Times New Roman" w:hAnsi="Times New Roman"/>
              <w:sz w:val="20"/>
              <w:szCs w:val="20"/>
            </w:rPr>
          </w:rPrChange>
        </w:rPr>
      </w:pPr>
      <w:ins w:id="255" w:author="Belit Berdel KIŞ" w:date="2020-12-19T03:27:00Z">
        <w:r w:rsidRPr="007E409B">
          <w:rPr>
            <w:rFonts w:ascii="Times New Roman" w:hAnsi="Times New Roman"/>
            <w:sz w:val="20"/>
            <w:szCs w:val="20"/>
            <w:highlight w:val="yellow"/>
            <w:rPrChange w:id="256" w:author="Belit Berdel KIŞ" w:date="2020-12-19T22:23:00Z">
              <w:rPr>
                <w:rFonts w:ascii="Arial" w:hAnsi="Arial" w:cs="Arial"/>
                <w:sz w:val="25"/>
                <w:szCs w:val="25"/>
              </w:rPr>
            </w:rPrChange>
          </w:rPr>
          <w:t>Türkiye-Avrupa Birliği İlişkileri çerçevesinde e-ticaret olgusunu inceleyen çalışmalarında Özdemir, Törenli ve Kıyan (2010), ülkemizde e-ticareti düzenleyen mevzuatın yetersizliğini, sanal ortamda ticaretin hala belirsizlik olarak görülmekte olmasından dolayı işletmelerde İnternete erişim oranlarının çok yüksek olmasına karşın, e-ticareti kullanma oranlarının düşük olduğunu ortaya koymuşlardır. Buna çözüm olarak ise e-</w:t>
        </w:r>
        <w:r w:rsidRPr="007E409B">
          <w:rPr>
            <w:rFonts w:ascii="Times New Roman" w:hAnsi="Times New Roman"/>
            <w:sz w:val="20"/>
            <w:szCs w:val="20"/>
            <w:highlight w:val="yellow"/>
            <w:rPrChange w:id="257" w:author="Belit Berdel KIŞ" w:date="2020-12-19T22:23:00Z">
              <w:rPr>
                <w:rFonts w:ascii="Arial" w:hAnsi="Arial" w:cs="Arial"/>
                <w:sz w:val="25"/>
                <w:szCs w:val="25"/>
              </w:rPr>
            </w:rPrChange>
          </w:rPr>
          <w:t>ticaretidüzenleyecek yasal mevzuatın Avrupa Birliği standartlarına çıkarmak için düzenlemelerin yapılmasını ve dağınık bir halde bulunan günümüz yasal mevzuatının derli toplu hale getirilmesini önermişlerdir. Yerli yazında e-ticaret İşlem Hacmini etkileyen ekonomik ve hukuki faktörleri konu alan bir araştırmaya rastlanmamıştır.</w:t>
        </w:r>
      </w:ins>
    </w:p>
    <w:p w14:paraId="3949825A" w14:textId="7F20A45A" w:rsidR="00CF6514" w:rsidRPr="007E409B" w:rsidRDefault="00CF6514" w:rsidP="00CF6514">
      <w:pPr>
        <w:jc w:val="both"/>
        <w:rPr>
          <w:ins w:id="258" w:author="Belit Berdel KIŞ" w:date="2020-12-19T05:47:00Z"/>
          <w:rFonts w:ascii="Times New Roman" w:hAnsi="Times New Roman"/>
          <w:sz w:val="20"/>
          <w:szCs w:val="20"/>
          <w:highlight w:val="yellow"/>
          <w:rPrChange w:id="259" w:author="Belit Berdel KIŞ" w:date="2020-12-19T22:23:00Z">
            <w:rPr>
              <w:ins w:id="260" w:author="Belit Berdel KIŞ" w:date="2020-12-19T05:47:00Z"/>
              <w:rFonts w:ascii="Times New Roman" w:hAnsi="Times New Roman"/>
              <w:sz w:val="20"/>
              <w:szCs w:val="20"/>
            </w:rPr>
          </w:rPrChange>
        </w:rPr>
      </w:pPr>
      <w:ins w:id="261" w:author="Belit Berdel KIŞ" w:date="2020-12-19T03:34:00Z">
        <w:r w:rsidRPr="007E409B">
          <w:rPr>
            <w:rFonts w:ascii="Times New Roman" w:hAnsi="Times New Roman"/>
            <w:sz w:val="13"/>
            <w:szCs w:val="13"/>
            <w:highlight w:val="yellow"/>
            <w:rPrChange w:id="262" w:author="Belit Berdel KIŞ" w:date="2020-12-19T22:23:00Z">
              <w:rPr>
                <w:rFonts w:ascii="Times New Roman" w:hAnsi="Times New Roman"/>
                <w:sz w:val="13"/>
                <w:szCs w:val="13"/>
              </w:rPr>
            </w:rPrChange>
          </w:rPr>
          <w:t xml:space="preserve">3 </w:t>
        </w:r>
        <w:r w:rsidRPr="007E409B">
          <w:rPr>
            <w:rFonts w:ascii="Times New Roman" w:hAnsi="Times New Roman"/>
            <w:sz w:val="20"/>
            <w:szCs w:val="20"/>
            <w:highlight w:val="yellow"/>
            <w:rPrChange w:id="263" w:author="Belit Berdel KIŞ" w:date="2020-12-19T22:23:00Z">
              <w:rPr>
                <w:rFonts w:ascii="Arial" w:hAnsi="Arial" w:cs="Arial"/>
                <w:sz w:val="25"/>
                <w:szCs w:val="25"/>
              </w:rPr>
            </w:rPrChange>
          </w:rPr>
          <w:t>TÜRKİYE’DE E-TİCARET İŞLEM HACMİNİ ETKİLEYEN FAKTÖRLER ÜZERİNE BİR ARAŞTIRMA: BİR MODEL ÖNERİSİ</w:t>
        </w:r>
      </w:ins>
      <w:ins w:id="264" w:author="Belit Berdel KIŞ" w:date="2020-12-19T03:35:00Z">
        <w:r w:rsidRPr="007E409B">
          <w:rPr>
            <w:rFonts w:ascii="Times New Roman" w:hAnsi="Times New Roman"/>
            <w:sz w:val="20"/>
            <w:szCs w:val="20"/>
            <w:highlight w:val="yellow"/>
            <w:rPrChange w:id="265" w:author="Belit Berdel KIŞ" w:date="2020-12-19T22:23:00Z">
              <w:rPr>
                <w:rFonts w:ascii="Times New Roman" w:hAnsi="Times New Roman"/>
                <w:sz w:val="20"/>
                <w:szCs w:val="20"/>
              </w:rPr>
            </w:rPrChange>
          </w:rPr>
          <w:t xml:space="preserve"> </w:t>
        </w:r>
      </w:ins>
      <w:ins w:id="266" w:author="Belit Berdel KIŞ" w:date="2020-12-19T03:34:00Z">
        <w:r w:rsidRPr="007E409B">
          <w:rPr>
            <w:rFonts w:ascii="Times New Roman" w:hAnsi="Times New Roman"/>
            <w:sz w:val="20"/>
            <w:szCs w:val="20"/>
            <w:highlight w:val="yellow"/>
            <w:rPrChange w:id="267" w:author="Belit Berdel KIŞ" w:date="2020-12-19T22:23:00Z">
              <w:rPr>
                <w:rFonts w:ascii="Arial" w:hAnsi="Arial" w:cs="Arial"/>
                <w:sz w:val="25"/>
                <w:szCs w:val="25"/>
              </w:rPr>
            </w:rPrChange>
          </w:rPr>
          <w:t>Ufuk TÜREN</w:t>
        </w:r>
        <w:r w:rsidRPr="007E409B">
          <w:rPr>
            <w:rFonts w:ascii="Times New Roman" w:hAnsi="Times New Roman"/>
            <w:sz w:val="20"/>
            <w:szCs w:val="20"/>
            <w:highlight w:val="yellow"/>
            <w:rPrChange w:id="268" w:author="Belit Berdel KIŞ" w:date="2020-12-19T22:23:00Z">
              <w:rPr>
                <w:rFonts w:ascii="Arial" w:hAnsi="Arial" w:cs="Arial"/>
                <w:sz w:val="16"/>
                <w:szCs w:val="16"/>
              </w:rPr>
            </w:rPrChange>
          </w:rPr>
          <w:t>1</w:t>
        </w:r>
      </w:ins>
      <w:ins w:id="269" w:author="Belit Berdel KIŞ" w:date="2020-12-19T03:35:00Z">
        <w:r w:rsidRPr="007E409B">
          <w:rPr>
            <w:rFonts w:ascii="Times New Roman" w:hAnsi="Times New Roman"/>
            <w:sz w:val="20"/>
            <w:szCs w:val="20"/>
            <w:highlight w:val="yellow"/>
            <w:rPrChange w:id="270" w:author="Belit Berdel KIŞ" w:date="2020-12-19T22:23:00Z">
              <w:rPr>
                <w:rFonts w:ascii="Times New Roman" w:hAnsi="Times New Roman"/>
                <w:sz w:val="20"/>
                <w:szCs w:val="20"/>
              </w:rPr>
            </w:rPrChange>
          </w:rPr>
          <w:t xml:space="preserve"> </w:t>
        </w:r>
      </w:ins>
      <w:ins w:id="271" w:author="Belit Berdel KIŞ" w:date="2020-12-19T03:34:00Z">
        <w:r w:rsidRPr="007E409B">
          <w:rPr>
            <w:rFonts w:ascii="Times New Roman" w:hAnsi="Times New Roman"/>
            <w:sz w:val="20"/>
            <w:szCs w:val="20"/>
            <w:highlight w:val="yellow"/>
            <w:rPrChange w:id="272" w:author="Belit Berdel KIŞ" w:date="2020-12-19T22:23:00Z">
              <w:rPr>
                <w:rFonts w:ascii="Arial" w:hAnsi="Arial" w:cs="Arial"/>
                <w:sz w:val="25"/>
                <w:szCs w:val="25"/>
              </w:rPr>
            </w:rPrChange>
          </w:rPr>
          <w:t>Yunus GÖKMEN</w:t>
        </w:r>
        <w:r w:rsidRPr="007E409B">
          <w:rPr>
            <w:rFonts w:ascii="Times New Roman" w:hAnsi="Times New Roman"/>
            <w:sz w:val="20"/>
            <w:szCs w:val="20"/>
            <w:highlight w:val="yellow"/>
            <w:rPrChange w:id="273" w:author="Belit Berdel KIŞ" w:date="2020-12-19T22:23:00Z">
              <w:rPr>
                <w:rFonts w:ascii="Arial" w:hAnsi="Arial" w:cs="Arial"/>
                <w:sz w:val="16"/>
                <w:szCs w:val="16"/>
              </w:rPr>
            </w:rPrChange>
          </w:rPr>
          <w:t>2</w:t>
        </w:r>
      </w:ins>
      <w:ins w:id="274" w:author="Belit Berdel KIŞ" w:date="2020-12-19T03:35:00Z">
        <w:r w:rsidRPr="007E409B">
          <w:rPr>
            <w:rFonts w:ascii="Times New Roman" w:hAnsi="Times New Roman"/>
            <w:sz w:val="20"/>
            <w:szCs w:val="20"/>
            <w:highlight w:val="yellow"/>
            <w:rPrChange w:id="275" w:author="Belit Berdel KIŞ" w:date="2020-12-19T22:23:00Z">
              <w:rPr>
                <w:rFonts w:ascii="Times New Roman" w:hAnsi="Times New Roman"/>
                <w:sz w:val="20"/>
                <w:szCs w:val="20"/>
              </w:rPr>
            </w:rPrChange>
          </w:rPr>
          <w:t xml:space="preserve"> </w:t>
        </w:r>
      </w:ins>
      <w:ins w:id="276" w:author="Belit Berdel KIŞ" w:date="2020-12-19T03:34:00Z">
        <w:r w:rsidRPr="007E409B">
          <w:rPr>
            <w:rFonts w:ascii="Times New Roman" w:hAnsi="Times New Roman"/>
            <w:sz w:val="20"/>
            <w:szCs w:val="20"/>
            <w:highlight w:val="yellow"/>
            <w:rPrChange w:id="277" w:author="Belit Berdel KIŞ" w:date="2020-12-19T22:23:00Z">
              <w:rPr>
                <w:rFonts w:ascii="Arial" w:hAnsi="Arial" w:cs="Arial"/>
                <w:sz w:val="25"/>
                <w:szCs w:val="25"/>
              </w:rPr>
            </w:rPrChange>
          </w:rPr>
          <w:t>İsmail TOKMAK</w:t>
        </w:r>
        <w:r w:rsidRPr="007E409B">
          <w:rPr>
            <w:rFonts w:ascii="Times New Roman" w:hAnsi="Times New Roman"/>
            <w:sz w:val="20"/>
            <w:szCs w:val="20"/>
            <w:highlight w:val="yellow"/>
            <w:rPrChange w:id="278" w:author="Belit Berdel KIŞ" w:date="2020-12-19T22:23:00Z">
              <w:rPr>
                <w:rFonts w:ascii="Arial" w:hAnsi="Arial" w:cs="Arial"/>
                <w:sz w:val="16"/>
                <w:szCs w:val="16"/>
              </w:rPr>
            </w:rPrChange>
          </w:rPr>
          <w:t>3</w:t>
        </w:r>
      </w:ins>
      <w:ins w:id="279" w:author="Belit Berdel KIŞ" w:date="2020-12-19T03:35:00Z">
        <w:r w:rsidRPr="007E409B">
          <w:rPr>
            <w:rFonts w:ascii="Times New Roman" w:hAnsi="Times New Roman"/>
            <w:sz w:val="20"/>
            <w:szCs w:val="20"/>
            <w:highlight w:val="yellow"/>
            <w:rPrChange w:id="280" w:author="Belit Berdel KIŞ" w:date="2020-12-19T22:23:00Z">
              <w:rPr>
                <w:rFonts w:ascii="Times New Roman" w:hAnsi="Times New Roman"/>
                <w:sz w:val="20"/>
                <w:szCs w:val="20"/>
              </w:rPr>
            </w:rPrChange>
          </w:rPr>
          <w:t xml:space="preserve"> </w:t>
        </w:r>
      </w:ins>
    </w:p>
    <w:p w14:paraId="224E0104" w14:textId="25690C89" w:rsidR="007B18D6" w:rsidRPr="007E409B" w:rsidRDefault="007B18D6" w:rsidP="00CF6514">
      <w:pPr>
        <w:jc w:val="both"/>
        <w:rPr>
          <w:ins w:id="281" w:author="Belit Berdel KIŞ" w:date="2020-12-19T05:06:00Z"/>
          <w:rFonts w:ascii="Times New Roman" w:hAnsi="Times New Roman"/>
          <w:b/>
          <w:bCs/>
          <w:sz w:val="20"/>
          <w:szCs w:val="20"/>
          <w:highlight w:val="yellow"/>
          <w:rPrChange w:id="282" w:author="Belit Berdel KIŞ" w:date="2020-12-19T22:23:00Z">
            <w:rPr>
              <w:ins w:id="283" w:author="Belit Berdel KIŞ" w:date="2020-12-19T05:06:00Z"/>
              <w:rFonts w:ascii="Times New Roman" w:hAnsi="Times New Roman"/>
              <w:sz w:val="20"/>
              <w:szCs w:val="20"/>
            </w:rPr>
          </w:rPrChange>
        </w:rPr>
      </w:pPr>
      <w:ins w:id="284" w:author="Belit Berdel KIŞ" w:date="2020-12-19T05:47:00Z">
        <w:r w:rsidRPr="007E409B">
          <w:rPr>
            <w:rFonts w:ascii="Times New Roman" w:hAnsi="Times New Roman"/>
            <w:b/>
            <w:bCs/>
            <w:sz w:val="20"/>
            <w:szCs w:val="20"/>
            <w:highlight w:val="yellow"/>
            <w:rPrChange w:id="285" w:author="Belit Berdel KIŞ" w:date="2020-12-19T22:23:00Z">
              <w:rPr>
                <w:rFonts w:ascii="Times New Roman" w:hAnsi="Times New Roman"/>
                <w:b/>
                <w:bCs/>
                <w:sz w:val="20"/>
                <w:szCs w:val="20"/>
              </w:rPr>
            </w:rPrChange>
          </w:rPr>
          <w:t>3.4.</w:t>
        </w:r>
      </w:ins>
      <w:ins w:id="286" w:author="Belit Berdel KIŞ" w:date="2020-12-19T05:48:00Z">
        <w:r w:rsidRPr="007E409B">
          <w:rPr>
            <w:rFonts w:ascii="Times New Roman" w:hAnsi="Times New Roman"/>
            <w:b/>
            <w:bCs/>
            <w:sz w:val="20"/>
            <w:szCs w:val="20"/>
            <w:highlight w:val="yellow"/>
            <w:rPrChange w:id="287" w:author="Belit Berdel KIŞ" w:date="2020-12-19T22:23:00Z">
              <w:rPr>
                <w:rFonts w:ascii="Times New Roman" w:hAnsi="Times New Roman"/>
                <w:b/>
                <w:bCs/>
                <w:sz w:val="20"/>
                <w:szCs w:val="20"/>
              </w:rPr>
            </w:rPrChange>
          </w:rPr>
          <w:t xml:space="preserve"> </w:t>
        </w:r>
        <w:r w:rsidRPr="007E409B">
          <w:rPr>
            <w:rFonts w:ascii="Times New Roman" w:hAnsi="Times New Roman"/>
            <w:b/>
            <w:bCs/>
            <w:sz w:val="20"/>
            <w:szCs w:val="20"/>
            <w:highlight w:val="yellow"/>
            <w:rPrChange w:id="288" w:author="Belit Berdel KIŞ" w:date="2020-12-19T22:23:00Z">
              <w:rPr>
                <w:rFonts w:ascii="Arial" w:hAnsi="Arial" w:cs="Arial"/>
                <w:sz w:val="27"/>
                <w:szCs w:val="27"/>
              </w:rPr>
            </w:rPrChange>
          </w:rPr>
          <w:t>TÜRKİYE’DE VE DÜNYADA SINIR ÖTESİ ELEKTRONİK TİCARET</w:t>
        </w:r>
      </w:ins>
    </w:p>
    <w:p w14:paraId="46165479" w14:textId="725CD12D" w:rsidR="00DE073E" w:rsidRPr="007E409B" w:rsidRDefault="007B18D6" w:rsidP="00CF6514">
      <w:pPr>
        <w:jc w:val="both"/>
        <w:rPr>
          <w:ins w:id="289" w:author="Belit Berdel KIŞ" w:date="2020-12-19T05:52:00Z"/>
          <w:rFonts w:ascii="Times New Roman" w:hAnsi="Times New Roman"/>
          <w:sz w:val="20"/>
          <w:szCs w:val="20"/>
          <w:highlight w:val="yellow"/>
          <w:rPrChange w:id="290" w:author="Belit Berdel KIŞ" w:date="2020-12-19T22:23:00Z">
            <w:rPr>
              <w:ins w:id="291" w:author="Belit Berdel KIŞ" w:date="2020-12-19T05:52:00Z"/>
              <w:rFonts w:ascii="Times New Roman" w:hAnsi="Times New Roman"/>
              <w:sz w:val="20"/>
              <w:szCs w:val="20"/>
            </w:rPr>
          </w:rPrChange>
        </w:rPr>
      </w:pPr>
      <w:ins w:id="292" w:author="Belit Berdel KIŞ" w:date="2020-12-19T05:50:00Z">
        <w:r w:rsidRPr="007E409B">
          <w:rPr>
            <w:rFonts w:ascii="Times New Roman" w:hAnsi="Times New Roman"/>
            <w:sz w:val="20"/>
            <w:szCs w:val="20"/>
            <w:highlight w:val="yellow"/>
            <w:rPrChange w:id="293" w:author="Belit Berdel KIŞ" w:date="2020-12-19T22:23:00Z">
              <w:rPr>
                <w:rFonts w:ascii="Arial" w:hAnsi="Arial" w:cs="Arial"/>
                <w:sz w:val="25"/>
                <w:szCs w:val="25"/>
              </w:rPr>
            </w:rPrChange>
          </w:rPr>
          <w:t>Dünya ticaretindeki eğilimlerin etkisiyle özellikle 2010’lu yıllarda şirketler ürünlerini yurt dışı piyasalara online kanallar aracılığıyla ulaştırmaya başlamaktadır. Bu durum, satıcılara yurt içi pazarlarda var olmanın ötesinde bir avantaj sağlarken tüketicilere de daha geniş ürün ağına ya da aynı ya da benzer nitelikli ürünlere daha uygun fiyatlarla erişim imkanı sunmaktadır. E-ticaret platformlarının gelişimi, internet ve mobil penetrasyon artışı, ödeme yöntemleri ve lojistik faaliyetlerinde ilerleme kaydedilmesi, bilinçli tüketici sayısındaki artış gibi faktörler ile dünyada sınır ötesi ticaret hızla büyümektedir. (Deloitte, 2019). Bu faktörlerin yanı sıra, düzenleyici yasalar ve uygun politikaların bulunması gibi konular, bir ülkenin e-ihracat potansiyeline ulaşıp ulaşmadığını etkileyendiğer faktörlerdir</w:t>
        </w:r>
      </w:ins>
      <w:ins w:id="294" w:author="Belit Berdel KIŞ" w:date="2020-12-19T05:51:00Z">
        <w:r w:rsidRPr="007E409B">
          <w:rPr>
            <w:rFonts w:ascii="Times New Roman" w:hAnsi="Times New Roman"/>
            <w:sz w:val="20"/>
            <w:szCs w:val="20"/>
            <w:highlight w:val="yellow"/>
            <w:rPrChange w:id="295" w:author="Belit Berdel KIŞ" w:date="2020-12-19T22:23:00Z">
              <w:rPr>
                <w:rFonts w:ascii="Times New Roman" w:hAnsi="Times New Roman"/>
                <w:sz w:val="20"/>
                <w:szCs w:val="20"/>
              </w:rPr>
            </w:rPrChange>
          </w:rPr>
          <w:t>.</w:t>
        </w:r>
      </w:ins>
    </w:p>
    <w:p w14:paraId="31959605" w14:textId="3E144389" w:rsidR="007B18D6" w:rsidRPr="007E409B" w:rsidRDefault="007B18D6">
      <w:pPr>
        <w:pStyle w:val="Heading2"/>
        <w:numPr>
          <w:ilvl w:val="0"/>
          <w:numId w:val="0"/>
        </w:numPr>
        <w:ind w:left="360" w:hanging="360"/>
        <w:rPr>
          <w:ins w:id="296" w:author="Belit Berdel KIŞ" w:date="2020-12-19T05:55:00Z"/>
          <w:sz w:val="36"/>
          <w:szCs w:val="36"/>
          <w:highlight w:val="yellow"/>
          <w:rPrChange w:id="297" w:author="Belit Berdel KIŞ" w:date="2020-12-19T22:23:00Z">
            <w:rPr>
              <w:ins w:id="298" w:author="Belit Berdel KIŞ" w:date="2020-12-19T05:55:00Z"/>
              <w:sz w:val="36"/>
              <w:szCs w:val="36"/>
            </w:rPr>
          </w:rPrChange>
        </w:rPr>
        <w:pPrChange w:id="299" w:author="Belit Berdel KIŞ" w:date="2020-12-19T05:55:00Z">
          <w:pPr>
            <w:pStyle w:val="Heading2"/>
          </w:pPr>
        </w:pPrChange>
      </w:pPr>
      <w:ins w:id="300" w:author="Belit Berdel KIŞ" w:date="2020-12-19T05:52:00Z">
        <w:r w:rsidRPr="007E409B">
          <w:rPr>
            <w:sz w:val="20"/>
            <w:szCs w:val="20"/>
            <w:highlight w:val="yellow"/>
            <w:rPrChange w:id="301" w:author="Belit Berdel KIŞ" w:date="2020-12-19T22:23:00Z">
              <w:rPr>
                <w:b w:val="0"/>
                <w:bCs w:val="0"/>
                <w:sz w:val="20"/>
                <w:szCs w:val="20"/>
              </w:rPr>
            </w:rPrChange>
          </w:rPr>
          <w:t>3.5</w:t>
        </w:r>
      </w:ins>
      <w:ins w:id="302" w:author="Belit Berdel KIŞ" w:date="2020-12-19T05:55:00Z">
        <w:r w:rsidRPr="007E409B">
          <w:rPr>
            <w:highlight w:val="yellow"/>
            <w:rPrChange w:id="303" w:author="Belit Berdel KIŞ" w:date="2020-12-19T22:23:00Z">
              <w:rPr/>
            </w:rPrChange>
          </w:rPr>
          <w:t>. DÜNYA’DA E-TİCARET NEREYE GİDİYOR</w:t>
        </w:r>
      </w:ins>
    </w:p>
    <w:p w14:paraId="6DD1AE8B" w14:textId="054D77B1" w:rsidR="007B18D6" w:rsidRPr="007E409B" w:rsidRDefault="00ED7305" w:rsidP="00CF6514">
      <w:pPr>
        <w:jc w:val="both"/>
        <w:rPr>
          <w:ins w:id="304" w:author="Belit Berdel KIŞ" w:date="2020-12-19T03:40:00Z"/>
          <w:rFonts w:ascii="Times New Roman" w:hAnsi="Times New Roman"/>
          <w:b/>
          <w:bCs/>
          <w:sz w:val="20"/>
          <w:szCs w:val="20"/>
          <w:highlight w:val="yellow"/>
          <w:rPrChange w:id="305" w:author="Belit Berdel KIŞ" w:date="2020-12-19T22:23:00Z">
            <w:rPr>
              <w:ins w:id="306" w:author="Belit Berdel KIŞ" w:date="2020-12-19T03:40:00Z"/>
              <w:rFonts w:ascii="Times New Roman" w:hAnsi="Times New Roman"/>
              <w:sz w:val="20"/>
              <w:szCs w:val="20"/>
            </w:rPr>
          </w:rPrChange>
        </w:rPr>
      </w:pPr>
      <w:ins w:id="307" w:author="Belit Berdel KIŞ" w:date="2020-12-19T06:01:00Z">
        <w:r w:rsidRPr="007E409B">
          <w:rPr>
            <w:rFonts w:ascii="Times New Roman" w:hAnsi="Times New Roman"/>
            <w:sz w:val="20"/>
            <w:szCs w:val="20"/>
            <w:highlight w:val="yellow"/>
            <w:rPrChange w:id="308" w:author="Belit Berdel KIŞ" w:date="2020-12-19T22:23:00Z">
              <w:rPr>
                <w:rFonts w:ascii="Arial" w:hAnsi="Arial" w:cs="Arial"/>
                <w:sz w:val="27"/>
                <w:szCs w:val="27"/>
              </w:rPr>
            </w:rPrChange>
          </w:rPr>
          <w:t xml:space="preserve">Amerika’da e-ticaretForrester’ın raporuna göre ABD’de mobil cihazlar üzerinden gerçekleştirilen ticaretin 2020’ye kadar 252 milyar dolara ulaşması bekleniyor, mobil ödemelerin de 2019 yılına kadar 141 milyar doları aşacağı öngörülüyor. Tüketicileri ve şirketleri sahteciliğe karşı önlem almak, güvenlik ve risk profesyonellerinin mobil alandaki sahtecilik ataklarına karşı Experian adlı bilgi hizmetleri şirketini kullandıkları görülmüştür. Experian, sahtecilik durumlarının yaşanmasının önüne geçiyor. Experian, dijital kanaldan gelen kredi başvurularında sahtekarlığın önlenmesi, müşterilerin oturum güven-liğinin sağlanması için gerekli başarılar sağladığı görülmektedir .8.4. Amerika’da mobil ticaret 2020 yılında 252 milyar dolar’ı aşacağı tahmin ediliyorForrester’ın </w:t>
        </w:r>
        <w:r w:rsidRPr="007E409B">
          <w:rPr>
            <w:rFonts w:ascii="Times New Roman" w:hAnsi="Times New Roman"/>
            <w:sz w:val="20"/>
            <w:szCs w:val="20"/>
            <w:highlight w:val="yellow"/>
            <w:rPrChange w:id="309" w:author="Belit Berdel KIŞ" w:date="2020-12-19T22:23:00Z">
              <w:rPr>
                <w:rFonts w:ascii="Arial" w:hAnsi="Arial" w:cs="Arial"/>
                <w:sz w:val="27"/>
                <w:szCs w:val="27"/>
              </w:rPr>
            </w:rPrChange>
          </w:rPr>
          <w:lastRenderedPageBreak/>
          <w:t>hazırladığı ‘Vendor Landscape: Mobile Fraud Management Solutions’; ‘Mobil Sahtecilik Yönetimi Çözümleri Raporu’na göre, ABD’de akıllı telefon ve tabletler üzerinden yapılan mobil ticaret, 2020 yılına kadar yaklaşık 252 milyar Dolar’ı, mobil ödemeler ise 2019 yılına kadar yaklaşık 141 milyar Dolar’ı aşacağı tahmin ediliyor.</w:t>
        </w:r>
      </w:ins>
    </w:p>
    <w:p w14:paraId="3D7121F3" w14:textId="73E462D6" w:rsidR="009B173E" w:rsidRPr="00ED7305" w:rsidDel="007B18D6" w:rsidRDefault="00ED7305" w:rsidP="009B173E">
      <w:pPr>
        <w:rPr>
          <w:del w:id="310" w:author="Belit Berdel KIŞ" w:date="2020-12-19T05:51:00Z"/>
          <w:rFonts w:ascii="Times New Roman" w:hAnsi="Times New Roman"/>
          <w:bCs/>
          <w:sz w:val="20"/>
          <w:szCs w:val="20"/>
          <w:rPrChange w:id="311" w:author="Belit Berdel KIŞ" w:date="2020-12-19T06:02:00Z">
            <w:rPr>
              <w:del w:id="312" w:author="Belit Berdel KIŞ" w:date="2020-12-19T05:51:00Z"/>
              <w:rFonts w:ascii="Times New Roman" w:hAnsi="Times New Roman"/>
              <w:sz w:val="20"/>
              <w:szCs w:val="20"/>
            </w:rPr>
          </w:rPrChange>
        </w:rPr>
      </w:pPr>
      <w:ins w:id="313" w:author="Belit Berdel KIŞ" w:date="2020-12-19T06:02:00Z">
        <w:r w:rsidRPr="007E409B">
          <w:rPr>
            <w:b/>
            <w:bCs/>
            <w:szCs w:val="20"/>
            <w:highlight w:val="yellow"/>
            <w:rPrChange w:id="314" w:author="Belit Berdel KIŞ" w:date="2020-12-19T22:23:00Z">
              <w:rPr>
                <w:b/>
                <w:bCs/>
                <w:szCs w:val="20"/>
              </w:rPr>
            </w:rPrChange>
          </w:rPr>
          <w:t>[8.3,8.4]</w:t>
        </w:r>
      </w:ins>
    </w:p>
    <w:p w14:paraId="32350B6D" w14:textId="77777777" w:rsidR="009B173E" w:rsidRPr="009B173E" w:rsidRDefault="009B173E">
      <w:pPr>
        <w:pStyle w:val="Heading1"/>
        <w:numPr>
          <w:ilvl w:val="0"/>
          <w:numId w:val="0"/>
        </w:numPr>
        <w:jc w:val="left"/>
        <w:rPr>
          <w:ins w:id="315" w:author="Belit Berdel KIŞ" w:date="2020-12-19T03:01:00Z"/>
          <w:sz w:val="24"/>
          <w:szCs w:val="24"/>
          <w:rPrChange w:id="316" w:author="Belit Berdel KIŞ" w:date="2020-12-19T03:01:00Z">
            <w:rPr>
              <w:ins w:id="317" w:author="Belit Berdel KIŞ" w:date="2020-12-19T03:01:00Z"/>
              <w:szCs w:val="20"/>
            </w:rPr>
          </w:rPrChange>
        </w:rPr>
        <w:pPrChange w:id="318" w:author="Belit Berdel KIŞ" w:date="2020-12-19T05:51:00Z">
          <w:pPr>
            <w:pStyle w:val="Heading1"/>
          </w:pPr>
        </w:pPrChange>
      </w:pPr>
    </w:p>
    <w:p w14:paraId="622EC6C4" w14:textId="2AB6DF71" w:rsidR="00B9120F" w:rsidRDefault="00B9120F" w:rsidP="00B9120F">
      <w:pPr>
        <w:pStyle w:val="Heading1"/>
        <w:rPr>
          <w:ins w:id="319" w:author="Belit Berdel KIŞ" w:date="2020-12-19T14:30:00Z"/>
          <w:sz w:val="24"/>
          <w:szCs w:val="24"/>
        </w:rPr>
      </w:pPr>
      <w:ins w:id="320" w:author="Belit Berdel KIŞ" w:date="2020-12-19T14:30:00Z">
        <w:r>
          <w:rPr>
            <w:sz w:val="24"/>
            <w:szCs w:val="24"/>
          </w:rPr>
          <w:t>KULLANILAN TEKNOLOJİLER</w:t>
        </w:r>
      </w:ins>
    </w:p>
    <w:p w14:paraId="62890700" w14:textId="133B6328" w:rsidR="00B9120F" w:rsidRDefault="00B9120F" w:rsidP="00B9120F">
      <w:pPr>
        <w:pStyle w:val="Heading2"/>
        <w:numPr>
          <w:ilvl w:val="1"/>
          <w:numId w:val="12"/>
        </w:numPr>
        <w:rPr>
          <w:ins w:id="321" w:author="Belit Berdel KIŞ" w:date="2020-12-19T14:31:00Z"/>
          <w:sz w:val="20"/>
          <w:szCs w:val="20"/>
        </w:rPr>
      </w:pPr>
      <w:ins w:id="322" w:author="Belit Berdel KIŞ" w:date="2020-12-19T14:30:00Z">
        <w:r>
          <w:rPr>
            <w:sz w:val="20"/>
            <w:szCs w:val="20"/>
          </w:rPr>
          <w:t>Veri Analizi</w:t>
        </w:r>
      </w:ins>
    </w:p>
    <w:p w14:paraId="6857A6E8" w14:textId="31D47CD0" w:rsidR="00B9120F" w:rsidRDefault="00B9120F" w:rsidP="00B9120F">
      <w:pPr>
        <w:pStyle w:val="Heading3"/>
        <w:numPr>
          <w:ilvl w:val="0"/>
          <w:numId w:val="0"/>
        </w:numPr>
        <w:rPr>
          <w:ins w:id="323" w:author="Belit Berdel KIŞ" w:date="2020-12-19T14:41:00Z"/>
          <w:i w:val="0"/>
          <w:iCs/>
          <w:sz w:val="20"/>
          <w:szCs w:val="20"/>
        </w:rPr>
      </w:pPr>
      <w:ins w:id="324" w:author="Belit Berdel KIŞ" w:date="2020-12-19T14:31:00Z">
        <w:r w:rsidRPr="00B9120F">
          <w:rPr>
            <w:i w:val="0"/>
            <w:iCs/>
            <w:sz w:val="20"/>
            <w:szCs w:val="20"/>
            <w:rPrChange w:id="325" w:author="Belit Berdel KIŞ" w:date="2020-12-19T14:31:00Z">
              <w:rPr>
                <w:i w:val="0"/>
                <w:iCs/>
              </w:rPr>
            </w:rPrChange>
          </w:rPr>
          <w:t>Veri seti</w:t>
        </w:r>
        <w:r>
          <w:rPr>
            <w:i w:val="0"/>
            <w:iCs/>
            <w:sz w:val="20"/>
            <w:szCs w:val="20"/>
          </w:rPr>
          <w:t xml:space="preserve"> üstünde analiz ve manipülasyon yapılabilmesi için açık kaynaklı</w:t>
        </w:r>
      </w:ins>
      <w:ins w:id="326" w:author="Belit Berdel KIŞ" w:date="2020-12-19T14:36:00Z">
        <w:r w:rsidR="002D0B28">
          <w:rPr>
            <w:i w:val="0"/>
            <w:iCs/>
            <w:sz w:val="20"/>
            <w:szCs w:val="20"/>
          </w:rPr>
          <w:t xml:space="preserve"> Pandas kütüphanesi kullanıl</w:t>
        </w:r>
      </w:ins>
      <w:ins w:id="327" w:author="Belit Berdel KIŞ" w:date="2020-12-19T14:37:00Z">
        <w:r w:rsidR="002D0B28">
          <w:rPr>
            <w:i w:val="0"/>
            <w:iCs/>
            <w:sz w:val="20"/>
            <w:szCs w:val="20"/>
          </w:rPr>
          <w:t xml:space="preserve">mıştır. Zaman ve değer verilerinin </w:t>
        </w:r>
      </w:ins>
      <w:ins w:id="328" w:author="Belit Berdel KIŞ" w:date="2020-12-19T14:38:00Z">
        <w:r w:rsidR="002D0B28">
          <w:rPr>
            <w:i w:val="0"/>
            <w:iCs/>
            <w:sz w:val="20"/>
            <w:szCs w:val="20"/>
          </w:rPr>
          <w:t xml:space="preserve">makina öğrenmesi süreci için gereken </w:t>
        </w:r>
      </w:ins>
      <w:ins w:id="329" w:author="Belit Berdel KIŞ" w:date="2020-12-19T14:39:00Z">
        <w:r w:rsidR="002D0B28">
          <w:rPr>
            <w:i w:val="0"/>
            <w:iCs/>
            <w:sz w:val="20"/>
            <w:szCs w:val="20"/>
          </w:rPr>
          <w:t>veri formatına</w:t>
        </w:r>
      </w:ins>
      <w:ins w:id="330" w:author="Belit Berdel KIŞ" w:date="2020-12-19T14:40:00Z">
        <w:r w:rsidR="002D0B28">
          <w:rPr>
            <w:i w:val="0"/>
            <w:iCs/>
            <w:sz w:val="20"/>
            <w:szCs w:val="20"/>
          </w:rPr>
          <w:t xml:space="preserve"> dönüştürülmesini </w:t>
        </w:r>
      </w:ins>
      <w:ins w:id="331" w:author="Belit Berdel KIŞ" w:date="2020-12-19T14:41:00Z">
        <w:r w:rsidR="002D0B28">
          <w:rPr>
            <w:i w:val="0"/>
            <w:iCs/>
            <w:sz w:val="20"/>
            <w:szCs w:val="20"/>
          </w:rPr>
          <w:t>sağladığı bu projede gereklidir.</w:t>
        </w:r>
      </w:ins>
    </w:p>
    <w:p w14:paraId="3FC4FBBF" w14:textId="01405D8D" w:rsidR="002D0B28" w:rsidRPr="002D0B28" w:rsidRDefault="002D0B28" w:rsidP="002D0B28">
      <w:pPr>
        <w:pStyle w:val="ListParagraph"/>
        <w:numPr>
          <w:ilvl w:val="1"/>
          <w:numId w:val="12"/>
        </w:numPr>
        <w:rPr>
          <w:ins w:id="332" w:author="Belit Berdel KIŞ" w:date="2020-12-19T14:43:00Z"/>
          <w:rFonts w:ascii="Times New Roman" w:hAnsi="Times New Roman"/>
          <w:b/>
          <w:bCs/>
          <w:sz w:val="20"/>
          <w:szCs w:val="20"/>
          <w:rPrChange w:id="333" w:author="Belit Berdel KIŞ" w:date="2020-12-19T14:43:00Z">
            <w:rPr>
              <w:ins w:id="334" w:author="Belit Berdel KIŞ" w:date="2020-12-19T14:43:00Z"/>
              <w:b/>
              <w:bCs/>
            </w:rPr>
          </w:rPrChange>
        </w:rPr>
      </w:pPr>
      <w:ins w:id="335" w:author="Belit Berdel KIŞ" w:date="2020-12-19T14:42:00Z">
        <w:r w:rsidRPr="002D0B28">
          <w:rPr>
            <w:rFonts w:ascii="Times New Roman" w:hAnsi="Times New Roman"/>
            <w:b/>
            <w:bCs/>
            <w:sz w:val="20"/>
            <w:szCs w:val="20"/>
            <w:rPrChange w:id="336" w:author="Belit Berdel KIŞ" w:date="2020-12-19T14:43:00Z">
              <w:rPr>
                <w:b/>
                <w:bCs/>
              </w:rPr>
            </w:rPrChange>
          </w:rPr>
          <w:t xml:space="preserve"> Tahmin</w:t>
        </w:r>
      </w:ins>
      <w:ins w:id="337" w:author="Belit Berdel KIŞ" w:date="2020-12-19T14:43:00Z">
        <w:r w:rsidRPr="002D0B28">
          <w:rPr>
            <w:rFonts w:ascii="Times New Roman" w:hAnsi="Times New Roman"/>
            <w:b/>
            <w:bCs/>
            <w:sz w:val="20"/>
            <w:szCs w:val="20"/>
            <w:rPrChange w:id="338" w:author="Belit Berdel KIŞ" w:date="2020-12-19T14:43:00Z">
              <w:rPr>
                <w:b/>
                <w:bCs/>
              </w:rPr>
            </w:rPrChange>
          </w:rPr>
          <w:t xml:space="preserve"> Modeli</w:t>
        </w:r>
      </w:ins>
    </w:p>
    <w:p w14:paraId="1D51A532" w14:textId="0F41B6B5" w:rsidR="002D0B28" w:rsidRDefault="002D0B28" w:rsidP="002D0B28">
      <w:pPr>
        <w:jc w:val="both"/>
        <w:rPr>
          <w:ins w:id="339" w:author="Belit Berdel KIŞ" w:date="2020-12-19T14:49:00Z"/>
          <w:rFonts w:ascii="Times New Roman" w:hAnsi="Times New Roman"/>
          <w:sz w:val="20"/>
          <w:szCs w:val="20"/>
          <w:lang w:val="en-US"/>
        </w:rPr>
      </w:pPr>
      <w:ins w:id="340" w:author="Belit Berdel KIŞ" w:date="2020-12-19T14:43:00Z">
        <w:r w:rsidRPr="002D0B28">
          <w:rPr>
            <w:rFonts w:ascii="Times New Roman" w:hAnsi="Times New Roman"/>
            <w:sz w:val="20"/>
            <w:szCs w:val="20"/>
            <w:rPrChange w:id="341" w:author="Belit Berdel KIŞ" w:date="2020-12-19T14:44:00Z">
              <w:rPr/>
            </w:rPrChange>
          </w:rPr>
          <w:t xml:space="preserve">Proje amacı olan </w:t>
        </w:r>
      </w:ins>
      <w:ins w:id="342" w:author="Belit Berdel KIŞ" w:date="2020-12-19T14:44:00Z">
        <w:r>
          <w:rPr>
            <w:rFonts w:ascii="Times New Roman" w:hAnsi="Times New Roman"/>
            <w:sz w:val="20"/>
            <w:szCs w:val="20"/>
          </w:rPr>
          <w:t>i</w:t>
        </w:r>
      </w:ins>
      <w:ins w:id="343" w:author="Belit Berdel KIŞ" w:date="2020-12-19T14:45:00Z">
        <w:r>
          <w:rPr>
            <w:rFonts w:ascii="Times New Roman" w:hAnsi="Times New Roman"/>
            <w:sz w:val="20"/>
            <w:szCs w:val="20"/>
          </w:rPr>
          <w:t>leri tarihli</w:t>
        </w:r>
        <w:r w:rsidR="00EE45A0">
          <w:rPr>
            <w:rFonts w:ascii="Times New Roman" w:hAnsi="Times New Roman"/>
            <w:sz w:val="20"/>
            <w:szCs w:val="20"/>
          </w:rPr>
          <w:t xml:space="preserve"> piyasa hacim tahmini için araştırma sonucu </w:t>
        </w:r>
        <w:r w:rsidR="00EE45A0">
          <w:rPr>
            <w:rFonts w:ascii="Times New Roman" w:hAnsi="Times New Roman"/>
            <w:sz w:val="20"/>
            <w:szCs w:val="20"/>
            <w:lang w:val="en-US"/>
          </w:rPr>
          <w:t>Prophet kütüphanesi finansal veriler üstünde regresyon analizi yardımı ile ileri tarihli tahmin yapılabilmesini sağlamaktadır.</w:t>
        </w:r>
      </w:ins>
      <w:ins w:id="344" w:author="Belit Berdel KIŞ" w:date="2020-12-19T14:46:00Z">
        <w:r w:rsidR="00EE45A0">
          <w:rPr>
            <w:rFonts w:ascii="Times New Roman" w:hAnsi="Times New Roman"/>
            <w:sz w:val="20"/>
            <w:szCs w:val="20"/>
            <w:lang w:val="en-US"/>
          </w:rPr>
          <w:t xml:space="preserve"> Prophet kütüphanesinin çalışması için gerekli olan scikit makina öğrenme</w:t>
        </w:r>
      </w:ins>
      <w:ins w:id="345" w:author="Belit Berdel KIŞ" w:date="2020-12-19T14:47:00Z">
        <w:r w:rsidR="00EE45A0">
          <w:rPr>
            <w:rFonts w:ascii="Times New Roman" w:hAnsi="Times New Roman"/>
            <w:sz w:val="20"/>
            <w:szCs w:val="20"/>
            <w:lang w:val="en-US"/>
          </w:rPr>
          <w:t>si kütüphanesi sağ</w:t>
        </w:r>
      </w:ins>
      <w:ins w:id="346" w:author="Belit Berdel KIŞ" w:date="2020-12-19T14:48:00Z">
        <w:r w:rsidR="00EE45A0">
          <w:rPr>
            <w:rFonts w:ascii="Times New Roman" w:hAnsi="Times New Roman"/>
            <w:sz w:val="20"/>
            <w:szCs w:val="20"/>
            <w:lang w:val="en-US"/>
          </w:rPr>
          <w:t xml:space="preserve">ladığı altyapı ile zaman verisi üstünde regresyon yapılmasını sağlar. </w:t>
        </w:r>
      </w:ins>
    </w:p>
    <w:p w14:paraId="670AE8C3" w14:textId="6CBB4205" w:rsidR="00EE45A0" w:rsidRDefault="00EE45A0" w:rsidP="00EE45A0">
      <w:pPr>
        <w:pStyle w:val="ListParagraph"/>
        <w:numPr>
          <w:ilvl w:val="1"/>
          <w:numId w:val="12"/>
        </w:numPr>
        <w:jc w:val="both"/>
        <w:rPr>
          <w:ins w:id="347" w:author="Belit Berdel KIŞ" w:date="2020-12-19T14:49:00Z"/>
          <w:rFonts w:ascii="Times New Roman" w:hAnsi="Times New Roman"/>
          <w:b/>
          <w:bCs/>
          <w:sz w:val="20"/>
          <w:szCs w:val="20"/>
        </w:rPr>
      </w:pPr>
      <w:ins w:id="348" w:author="Belit Berdel KIŞ" w:date="2020-12-19T14:49:00Z">
        <w:r>
          <w:rPr>
            <w:rFonts w:ascii="Times New Roman" w:hAnsi="Times New Roman"/>
            <w:b/>
            <w:bCs/>
            <w:sz w:val="20"/>
            <w:szCs w:val="20"/>
          </w:rPr>
          <w:t>Görselleştirme</w:t>
        </w:r>
      </w:ins>
    </w:p>
    <w:p w14:paraId="66E0B9B8" w14:textId="72F94BAF" w:rsidR="00EE45A0" w:rsidRPr="00EE45A0" w:rsidRDefault="00EE45A0">
      <w:pPr>
        <w:jc w:val="both"/>
        <w:rPr>
          <w:ins w:id="349" w:author="Belit Berdel KIŞ" w:date="2020-12-19T14:29:00Z"/>
          <w:szCs w:val="20"/>
          <w:rPrChange w:id="350" w:author="Belit Berdel KIŞ" w:date="2020-12-19T14:49:00Z">
            <w:rPr>
              <w:ins w:id="351" w:author="Belit Berdel KIŞ" w:date="2020-12-19T14:29:00Z"/>
              <w:szCs w:val="20"/>
            </w:rPr>
          </w:rPrChange>
        </w:rPr>
        <w:pPrChange w:id="352" w:author="Belit Berdel KIŞ" w:date="2020-12-19T14:49:00Z">
          <w:pPr>
            <w:pStyle w:val="Heading1"/>
          </w:pPr>
        </w:pPrChange>
      </w:pPr>
      <w:ins w:id="353" w:author="Belit Berdel KIŞ" w:date="2020-12-19T14:50:00Z">
        <w:r>
          <w:rPr>
            <w:rFonts w:ascii="Times New Roman" w:hAnsi="Times New Roman"/>
            <w:sz w:val="20"/>
            <w:szCs w:val="20"/>
          </w:rPr>
          <w:t>Finansal analizin anlaşılabilir bir formatta görselleştirilmesi için Matplotlib</w:t>
        </w:r>
      </w:ins>
      <w:ins w:id="354" w:author="Belit Berdel KIŞ" w:date="2020-12-19T14:51:00Z">
        <w:r>
          <w:rPr>
            <w:rFonts w:ascii="Times New Roman" w:hAnsi="Times New Roman"/>
            <w:sz w:val="20"/>
            <w:szCs w:val="20"/>
          </w:rPr>
          <w:t xml:space="preserve"> ve Plotly kullanılmıştır. Matplotlib </w:t>
        </w:r>
      </w:ins>
      <w:ins w:id="355" w:author="Belit Berdel KIŞ" w:date="2020-12-19T14:53:00Z">
        <w:r>
          <w:rPr>
            <w:rFonts w:ascii="Times New Roman" w:hAnsi="Times New Roman"/>
            <w:sz w:val="20"/>
            <w:szCs w:val="20"/>
          </w:rPr>
          <w:t xml:space="preserve">statik, dinamik ve interaktif </w:t>
        </w:r>
      </w:ins>
      <w:ins w:id="356" w:author="Belit Berdel KIŞ" w:date="2020-12-19T14:51:00Z">
        <w:r>
          <w:rPr>
            <w:rFonts w:ascii="Times New Roman" w:hAnsi="Times New Roman"/>
            <w:sz w:val="20"/>
            <w:szCs w:val="20"/>
          </w:rPr>
          <w:t>görselleştir</w:t>
        </w:r>
      </w:ins>
      <w:ins w:id="357" w:author="Belit Berdel KIŞ" w:date="2020-12-19T14:52:00Z">
        <w:r>
          <w:rPr>
            <w:rFonts w:ascii="Times New Roman" w:hAnsi="Times New Roman"/>
            <w:sz w:val="20"/>
            <w:szCs w:val="20"/>
          </w:rPr>
          <w:t>me</w:t>
        </w:r>
      </w:ins>
      <w:ins w:id="358" w:author="Belit Berdel KIŞ" w:date="2020-12-19T14:53:00Z">
        <w:r>
          <w:rPr>
            <w:rFonts w:ascii="Times New Roman" w:hAnsi="Times New Roman"/>
            <w:sz w:val="20"/>
            <w:szCs w:val="20"/>
          </w:rPr>
          <w:t xml:space="preserve"> kütüphanesidir. Elde edilen verilerin ve sistem çıktılarının </w:t>
        </w:r>
      </w:ins>
      <w:ins w:id="359" w:author="Belit Berdel KIŞ" w:date="2020-12-19T14:55:00Z">
        <w:r>
          <w:rPr>
            <w:rFonts w:ascii="Times New Roman" w:hAnsi="Times New Roman"/>
            <w:sz w:val="20"/>
            <w:szCs w:val="20"/>
          </w:rPr>
          <w:t>gösterilmesi</w:t>
        </w:r>
        <w:r w:rsidR="00C52B64">
          <w:rPr>
            <w:rFonts w:ascii="Times New Roman" w:hAnsi="Times New Roman"/>
            <w:sz w:val="20"/>
            <w:szCs w:val="20"/>
          </w:rPr>
          <w:t xml:space="preserve"> için gerekli bulunmuştur. </w:t>
        </w:r>
      </w:ins>
      <w:ins w:id="360" w:author="Belit Berdel KIŞ" w:date="2020-12-19T14:56:00Z">
        <w:r w:rsidR="00C52B64">
          <w:rPr>
            <w:rFonts w:ascii="Times New Roman" w:hAnsi="Times New Roman"/>
            <w:sz w:val="20"/>
            <w:szCs w:val="20"/>
          </w:rPr>
          <w:t xml:space="preserve">Plotly bilimsel </w:t>
        </w:r>
      </w:ins>
      <w:ins w:id="361" w:author="Belit Berdel KIŞ" w:date="2020-12-19T14:57:00Z">
        <w:r w:rsidR="00C52B64">
          <w:rPr>
            <w:rFonts w:ascii="Times New Roman" w:hAnsi="Times New Roman"/>
            <w:sz w:val="20"/>
            <w:szCs w:val="20"/>
          </w:rPr>
          <w:t xml:space="preserve">görselleştirme kabiliyeti </w:t>
        </w:r>
      </w:ins>
      <w:ins w:id="362" w:author="Belit Berdel KIŞ" w:date="2020-12-19T14:58:00Z">
        <w:r w:rsidR="00C52B64">
          <w:rPr>
            <w:rFonts w:ascii="Times New Roman" w:hAnsi="Times New Roman"/>
            <w:sz w:val="20"/>
            <w:szCs w:val="20"/>
          </w:rPr>
          <w:t>bulunan platformdur.</w:t>
        </w:r>
      </w:ins>
      <w:ins w:id="363" w:author="Belit Berdel KIŞ" w:date="2020-12-19T14:52:00Z">
        <w:r>
          <w:rPr>
            <w:rFonts w:ascii="Times New Roman" w:hAnsi="Times New Roman"/>
            <w:sz w:val="20"/>
            <w:szCs w:val="20"/>
          </w:rPr>
          <w:t xml:space="preserve"> </w:t>
        </w:r>
      </w:ins>
      <w:ins w:id="364" w:author="Belit Berdel KIŞ" w:date="2020-12-19T15:00:00Z">
        <w:r w:rsidR="00C52B64">
          <w:rPr>
            <w:rFonts w:ascii="Times New Roman" w:hAnsi="Times New Roman"/>
            <w:sz w:val="20"/>
            <w:szCs w:val="20"/>
          </w:rPr>
          <w:t xml:space="preserve">Verilerin ve </w:t>
        </w:r>
      </w:ins>
      <w:ins w:id="365" w:author="Belit Berdel KIŞ" w:date="2020-12-19T15:01:00Z">
        <w:r w:rsidR="00C52B64">
          <w:rPr>
            <w:rFonts w:ascii="Times New Roman" w:hAnsi="Times New Roman"/>
            <w:sz w:val="20"/>
            <w:szCs w:val="20"/>
          </w:rPr>
          <w:t xml:space="preserve">tahmin modeli sonuçlarının </w:t>
        </w:r>
      </w:ins>
      <w:ins w:id="366" w:author="Belit Berdel KIŞ" w:date="2020-12-19T15:02:00Z">
        <w:r w:rsidR="00C52B64">
          <w:rPr>
            <w:rFonts w:ascii="Times New Roman" w:hAnsi="Times New Roman"/>
            <w:sz w:val="20"/>
            <w:szCs w:val="20"/>
          </w:rPr>
          <w:t xml:space="preserve">anlamlandırılması için görselleştirme </w:t>
        </w:r>
      </w:ins>
      <w:ins w:id="367" w:author="Belit Berdel KIŞ" w:date="2020-12-19T15:03:00Z">
        <w:r w:rsidR="00C52B64">
          <w:rPr>
            <w:rFonts w:ascii="Times New Roman" w:hAnsi="Times New Roman"/>
            <w:sz w:val="20"/>
            <w:szCs w:val="20"/>
          </w:rPr>
          <w:t>gereklidir.</w:t>
        </w:r>
      </w:ins>
    </w:p>
    <w:p w14:paraId="1B22486E" w14:textId="1BB0A175" w:rsidR="00B9120F" w:rsidRPr="00B9120F" w:rsidRDefault="0041729B">
      <w:pPr>
        <w:pStyle w:val="Heading1"/>
        <w:rPr>
          <w:ins w:id="368" w:author="Belit Berdel KIŞ" w:date="2020-12-18T21:47:00Z"/>
          <w:sz w:val="24"/>
          <w:szCs w:val="24"/>
        </w:rPr>
      </w:pPr>
      <w:del w:id="369" w:author="Belit Berdel KIŞ" w:date="2020-12-19T02:59:00Z">
        <w:r w:rsidRPr="00A4037C" w:rsidDel="009B173E">
          <w:rPr>
            <w:szCs w:val="20"/>
          </w:rPr>
          <w:delText>YEKSEM</w:delText>
        </w:r>
        <w:r w:rsidR="00C774A6" w:rsidRPr="00A4037C" w:rsidDel="009B173E">
          <w:rPr>
            <w:szCs w:val="20"/>
          </w:rPr>
          <w:delText xml:space="preserve"> 201</w:delText>
        </w:r>
        <w:r w:rsidRPr="00A4037C" w:rsidDel="009B173E">
          <w:rPr>
            <w:szCs w:val="20"/>
          </w:rPr>
          <w:delText>7</w:delText>
        </w:r>
        <w:r w:rsidR="003C3644" w:rsidRPr="00A4037C" w:rsidDel="009B173E">
          <w:rPr>
            <w:szCs w:val="20"/>
          </w:rPr>
          <w:delText xml:space="preserve"> Sempozyumu Düzenleme Kurulu bildirilerinizi bu taslağa uygun bir şekilde hazırlayıp sorunsuz olarak Yürütme Kurulu’na ulaştırdığınız için tüm katılımcılara teşekkür eder.</w:delText>
        </w:r>
      </w:del>
      <w:ins w:id="370" w:author="Belit Berdel KIŞ" w:date="2020-12-18T21:47:00Z">
        <w:r w:rsidR="00BC2A1B">
          <w:rPr>
            <w:sz w:val="24"/>
            <w:szCs w:val="24"/>
          </w:rPr>
          <w:t>PROJE SÜRECİ</w:t>
        </w:r>
      </w:ins>
    </w:p>
    <w:p w14:paraId="1AD551C7" w14:textId="76A4D896" w:rsidR="00BC2A1B" w:rsidRDefault="00B9120F" w:rsidP="00BC2A1B">
      <w:pPr>
        <w:pStyle w:val="Heading2"/>
        <w:numPr>
          <w:ilvl w:val="0"/>
          <w:numId w:val="0"/>
        </w:numPr>
        <w:rPr>
          <w:ins w:id="371" w:author="Belit Berdel KIŞ" w:date="2020-12-18T21:50:00Z"/>
          <w:sz w:val="20"/>
          <w:szCs w:val="20"/>
        </w:rPr>
      </w:pPr>
      <w:ins w:id="372" w:author="Belit Berdel KIŞ" w:date="2020-12-19T14:29:00Z">
        <w:r>
          <w:rPr>
            <w:sz w:val="20"/>
            <w:szCs w:val="20"/>
          </w:rPr>
          <w:t>5</w:t>
        </w:r>
      </w:ins>
      <w:ins w:id="373" w:author="Belit Berdel KIŞ" w:date="2020-12-18T21:51:00Z">
        <w:r w:rsidR="00BC2A1B">
          <w:rPr>
            <w:sz w:val="20"/>
            <w:szCs w:val="20"/>
          </w:rPr>
          <w:t>.1</w:t>
        </w:r>
      </w:ins>
      <w:ins w:id="374" w:author="Belit Berdel KIŞ" w:date="2020-12-19T01:22:00Z">
        <w:r w:rsidR="00DA2593">
          <w:rPr>
            <w:sz w:val="20"/>
            <w:szCs w:val="20"/>
          </w:rPr>
          <w:t>.</w:t>
        </w:r>
      </w:ins>
      <w:ins w:id="375" w:author="Belit Berdel KIŞ" w:date="2020-12-18T21:51:00Z">
        <w:r w:rsidR="00BC2A1B">
          <w:rPr>
            <w:sz w:val="20"/>
            <w:szCs w:val="20"/>
          </w:rPr>
          <w:t xml:space="preserve"> </w:t>
        </w:r>
      </w:ins>
      <w:ins w:id="376" w:author="Belit Berdel KIŞ" w:date="2020-12-18T21:50:00Z">
        <w:r w:rsidR="00BC2A1B">
          <w:rPr>
            <w:sz w:val="20"/>
            <w:szCs w:val="20"/>
          </w:rPr>
          <w:t>Araştırma Süreci</w:t>
        </w:r>
      </w:ins>
    </w:p>
    <w:p w14:paraId="4363AB17" w14:textId="61339F37" w:rsidR="00BC2A1B" w:rsidRPr="00AF1646" w:rsidRDefault="00BC2A1B">
      <w:pPr>
        <w:pStyle w:val="Heading3"/>
        <w:numPr>
          <w:ilvl w:val="0"/>
          <w:numId w:val="0"/>
        </w:numPr>
        <w:rPr>
          <w:ins w:id="377" w:author="Belit Berdel KIŞ" w:date="2020-12-18T23:42:00Z"/>
          <w:i w:val="0"/>
          <w:iCs/>
          <w:sz w:val="20"/>
          <w:szCs w:val="20"/>
          <w:rPrChange w:id="378" w:author="Belit Berdel KIŞ" w:date="2020-12-18T23:43:00Z">
            <w:rPr>
              <w:ins w:id="379" w:author="Belit Berdel KIŞ" w:date="2020-12-18T23:42:00Z"/>
              <w:i w:val="0"/>
              <w:iCs/>
            </w:rPr>
          </w:rPrChange>
        </w:rPr>
      </w:pPr>
      <w:ins w:id="380" w:author="Belit Berdel KIŞ" w:date="2020-12-18T21:51:00Z">
        <w:r w:rsidRPr="00AF1646">
          <w:rPr>
            <w:i w:val="0"/>
            <w:iCs/>
            <w:sz w:val="20"/>
            <w:szCs w:val="20"/>
            <w:rPrChange w:id="381" w:author="Belit Berdel KIŞ" w:date="2020-12-18T23:43:00Z">
              <w:rPr>
                <w:i w:val="0"/>
                <w:iCs/>
              </w:rPr>
            </w:rPrChange>
          </w:rPr>
          <w:t xml:space="preserve">Projenin amacı </w:t>
        </w:r>
      </w:ins>
      <w:ins w:id="382" w:author="Belit Berdel KIŞ" w:date="2020-12-18T21:52:00Z">
        <w:r w:rsidRPr="00AF1646">
          <w:rPr>
            <w:i w:val="0"/>
            <w:iCs/>
            <w:sz w:val="20"/>
            <w:szCs w:val="20"/>
            <w:rPrChange w:id="383" w:author="Belit Berdel KIŞ" w:date="2020-12-18T23:43:00Z">
              <w:rPr>
                <w:i w:val="0"/>
                <w:iCs/>
              </w:rPr>
            </w:rPrChange>
          </w:rPr>
          <w:t>doğrultusunda Türkiye ve Yurtdışında bir ülkenin E-ticaret</w:t>
        </w:r>
      </w:ins>
      <w:ins w:id="384" w:author="Belit Berdel KIŞ" w:date="2020-12-18T21:53:00Z">
        <w:r w:rsidRPr="00AF1646">
          <w:rPr>
            <w:i w:val="0"/>
            <w:iCs/>
            <w:sz w:val="20"/>
            <w:szCs w:val="20"/>
            <w:rPrChange w:id="385" w:author="Belit Berdel KIŞ" w:date="2020-12-18T23:43:00Z">
              <w:rPr>
                <w:i w:val="0"/>
                <w:iCs/>
              </w:rPr>
            </w:rPrChange>
          </w:rPr>
          <w:t xml:space="preserve"> piyasaları hakkında bilgi toplanması </w:t>
        </w:r>
      </w:ins>
      <w:ins w:id="386" w:author="Belit Berdel KIŞ" w:date="2020-12-18T21:54:00Z">
        <w:r w:rsidRPr="00AF1646">
          <w:rPr>
            <w:i w:val="0"/>
            <w:iCs/>
            <w:sz w:val="20"/>
            <w:szCs w:val="20"/>
            <w:rPrChange w:id="387" w:author="Belit Berdel KIŞ" w:date="2020-12-18T23:43:00Z">
              <w:rPr>
                <w:i w:val="0"/>
                <w:iCs/>
              </w:rPr>
            </w:rPrChange>
          </w:rPr>
          <w:t>için internet üzerinde ülkelerin resmi kaynaklardan yayınladığı verileri araştırdım. Araştır</w:t>
        </w:r>
      </w:ins>
      <w:ins w:id="388" w:author="Belit Berdel KIŞ" w:date="2020-12-18T21:55:00Z">
        <w:r w:rsidRPr="00AF1646">
          <w:rPr>
            <w:i w:val="0"/>
            <w:iCs/>
            <w:sz w:val="20"/>
            <w:szCs w:val="20"/>
            <w:rPrChange w:id="389" w:author="Belit Berdel KIŞ" w:date="2020-12-18T23:43:00Z">
              <w:rPr>
                <w:i w:val="0"/>
                <w:iCs/>
              </w:rPr>
            </w:rPrChange>
          </w:rPr>
          <w:t>mam sonucunda Avrupanın r</w:t>
        </w:r>
      </w:ins>
      <w:ins w:id="390" w:author="Belit Berdel KIŞ" w:date="2020-12-18T23:30:00Z">
        <w:r w:rsidR="0030550A" w:rsidRPr="00AF1646">
          <w:rPr>
            <w:i w:val="0"/>
            <w:iCs/>
            <w:sz w:val="20"/>
            <w:szCs w:val="20"/>
            <w:rPrChange w:id="391" w:author="Belit Berdel KIŞ" w:date="2020-12-18T23:43:00Z">
              <w:rPr>
                <w:i w:val="0"/>
                <w:iCs/>
              </w:rPr>
            </w:rPrChange>
          </w:rPr>
          <w:t>e</w:t>
        </w:r>
      </w:ins>
      <w:ins w:id="392" w:author="Belit Berdel KIŞ" w:date="2020-12-18T21:55:00Z">
        <w:r w:rsidRPr="00AF1646">
          <w:rPr>
            <w:i w:val="0"/>
            <w:iCs/>
            <w:sz w:val="20"/>
            <w:szCs w:val="20"/>
            <w:rPrChange w:id="393" w:author="Belit Berdel KIŞ" w:date="2020-12-18T23:43:00Z">
              <w:rPr>
                <w:i w:val="0"/>
                <w:iCs/>
              </w:rPr>
            </w:rPrChange>
          </w:rPr>
          <w:t>smi verileri şirketlerin açıklamasına dayalı olmasından dolayı</w:t>
        </w:r>
      </w:ins>
      <w:ins w:id="394" w:author="Belit Berdel KIŞ" w:date="2020-12-18T21:59:00Z">
        <w:r w:rsidR="006F125B" w:rsidRPr="00AF1646">
          <w:rPr>
            <w:i w:val="0"/>
            <w:iCs/>
            <w:sz w:val="20"/>
            <w:szCs w:val="20"/>
            <w:rPrChange w:id="395" w:author="Belit Berdel KIŞ" w:date="2020-12-18T23:43:00Z">
              <w:rPr>
                <w:i w:val="0"/>
                <w:iCs/>
              </w:rPr>
            </w:rPrChange>
          </w:rPr>
          <w:t xml:space="preserve"> veri seti içindeki tutarsızlıklar </w:t>
        </w:r>
      </w:ins>
      <w:ins w:id="396" w:author="Belit Berdel KIŞ" w:date="2020-12-18T23:31:00Z">
        <w:r w:rsidR="0030550A" w:rsidRPr="00AF1646">
          <w:rPr>
            <w:i w:val="0"/>
            <w:iCs/>
            <w:sz w:val="20"/>
            <w:szCs w:val="20"/>
            <w:rPrChange w:id="397" w:author="Belit Berdel KIŞ" w:date="2020-12-18T23:43:00Z">
              <w:rPr>
                <w:i w:val="0"/>
                <w:iCs/>
              </w:rPr>
            </w:rPrChange>
          </w:rPr>
          <w:t>olmasından kullanmama kararı aldım. Diğer ülkelerin aynı veya daha fazla detay içeren e-ticaret ver</w:t>
        </w:r>
      </w:ins>
      <w:ins w:id="398" w:author="Belit Berdel KIŞ" w:date="2020-12-18T23:36:00Z">
        <w:r w:rsidR="0030550A" w:rsidRPr="00AF1646">
          <w:rPr>
            <w:i w:val="0"/>
            <w:iCs/>
            <w:sz w:val="20"/>
            <w:szCs w:val="20"/>
            <w:rPrChange w:id="399" w:author="Belit Berdel KIŞ" w:date="2020-12-18T23:43:00Z">
              <w:rPr>
                <w:i w:val="0"/>
                <w:iCs/>
              </w:rPr>
            </w:rPrChange>
          </w:rPr>
          <w:t>i</w:t>
        </w:r>
      </w:ins>
      <w:ins w:id="400" w:author="Belit Berdel KIŞ" w:date="2020-12-18T23:31:00Z">
        <w:r w:rsidR="0030550A" w:rsidRPr="00AF1646">
          <w:rPr>
            <w:i w:val="0"/>
            <w:iCs/>
            <w:sz w:val="20"/>
            <w:szCs w:val="20"/>
            <w:rPrChange w:id="401" w:author="Belit Berdel KIŞ" w:date="2020-12-18T23:43:00Z">
              <w:rPr>
                <w:i w:val="0"/>
                <w:iCs/>
              </w:rPr>
            </w:rPrChange>
          </w:rPr>
          <w:t xml:space="preserve"> setleri</w:t>
        </w:r>
      </w:ins>
      <w:ins w:id="402" w:author="Belit Berdel KIŞ" w:date="2020-12-18T21:59:00Z">
        <w:r w:rsidR="006F125B" w:rsidRPr="00AF1646">
          <w:rPr>
            <w:i w:val="0"/>
            <w:iCs/>
            <w:sz w:val="20"/>
            <w:szCs w:val="20"/>
            <w:rPrChange w:id="403" w:author="Belit Berdel KIŞ" w:date="2020-12-18T23:43:00Z">
              <w:rPr>
                <w:i w:val="0"/>
                <w:iCs/>
              </w:rPr>
            </w:rPrChange>
          </w:rPr>
          <w:t xml:space="preserve"> </w:t>
        </w:r>
      </w:ins>
      <w:ins w:id="404" w:author="Belit Berdel KIŞ" w:date="2020-12-18T23:36:00Z">
        <w:r w:rsidR="0030550A" w:rsidRPr="00AF1646">
          <w:rPr>
            <w:i w:val="0"/>
            <w:iCs/>
            <w:sz w:val="20"/>
            <w:szCs w:val="20"/>
            <w:rPrChange w:id="405" w:author="Belit Berdel KIŞ" w:date="2020-12-18T23:43:00Z">
              <w:rPr>
                <w:i w:val="0"/>
                <w:iCs/>
              </w:rPr>
            </w:rPrChange>
          </w:rPr>
          <w:t xml:space="preserve">arasında Amerika’nın </w:t>
        </w:r>
      </w:ins>
      <w:ins w:id="406" w:author="Belit Berdel KIŞ" w:date="2020-12-18T23:55:00Z">
        <w:r w:rsidR="00E74A53">
          <w:rPr>
            <w:i w:val="0"/>
            <w:iCs/>
            <w:sz w:val="20"/>
            <w:szCs w:val="20"/>
          </w:rPr>
          <w:t xml:space="preserve">ve Türkiye’de bulunan </w:t>
        </w:r>
      </w:ins>
      <w:ins w:id="407" w:author="Belit Berdel KIŞ" w:date="2020-12-18T23:56:00Z">
        <w:r w:rsidR="00E74A53">
          <w:rPr>
            <w:i w:val="0"/>
            <w:iCs/>
            <w:sz w:val="20"/>
            <w:szCs w:val="20"/>
          </w:rPr>
          <w:t>bankalararası Kar</w:t>
        </w:r>
      </w:ins>
      <w:ins w:id="408" w:author="Belit Berdel KIŞ" w:date="2020-12-19T22:23:00Z">
        <w:r w:rsidR="007E409B">
          <w:rPr>
            <w:i w:val="0"/>
            <w:iCs/>
            <w:sz w:val="20"/>
            <w:szCs w:val="20"/>
          </w:rPr>
          <w:t>t</w:t>
        </w:r>
      </w:ins>
      <w:ins w:id="409" w:author="Belit Berdel KIŞ" w:date="2020-12-18T23:56:00Z">
        <w:r w:rsidR="00E74A53">
          <w:rPr>
            <w:i w:val="0"/>
            <w:iCs/>
            <w:sz w:val="20"/>
            <w:szCs w:val="20"/>
          </w:rPr>
          <w:t xml:space="preserve"> Merkezinin Mo</w:t>
        </w:r>
      </w:ins>
      <w:ins w:id="410" w:author="Belit Berdel KIŞ" w:date="2020-12-18T23:58:00Z">
        <w:r w:rsidR="00E74A53">
          <w:rPr>
            <w:i w:val="0"/>
            <w:iCs/>
            <w:sz w:val="20"/>
            <w:szCs w:val="20"/>
          </w:rPr>
          <w:t>to ve E-ticaret</w:t>
        </w:r>
      </w:ins>
      <w:ins w:id="411" w:author="Belit Berdel KIŞ" w:date="2020-12-19T00:02:00Z">
        <w:r w:rsidR="00E74A53">
          <w:rPr>
            <w:i w:val="0"/>
            <w:iCs/>
            <w:sz w:val="20"/>
            <w:szCs w:val="20"/>
          </w:rPr>
          <w:t xml:space="preserve"> </w:t>
        </w:r>
        <w:r w:rsidR="00E74A53" w:rsidRPr="007B4A06">
          <w:rPr>
            <w:i w:val="0"/>
            <w:iCs/>
            <w:sz w:val="20"/>
            <w:szCs w:val="20"/>
          </w:rPr>
          <w:t>2020’nin 3.cü çeyreğine kadar olan</w:t>
        </w:r>
      </w:ins>
      <w:ins w:id="412" w:author="Belit Berdel KIŞ" w:date="2020-12-18T23:41:00Z">
        <w:r w:rsidR="00AF1646" w:rsidRPr="00AF1646">
          <w:rPr>
            <w:i w:val="0"/>
            <w:iCs/>
            <w:sz w:val="20"/>
            <w:szCs w:val="20"/>
            <w:rPrChange w:id="413" w:author="Belit Berdel KIŞ" w:date="2020-12-18T23:43:00Z">
              <w:rPr>
                <w:i w:val="0"/>
                <w:iCs/>
              </w:rPr>
            </w:rPrChange>
          </w:rPr>
          <w:t xml:space="preserve"> veri seti seçildi.</w:t>
        </w:r>
      </w:ins>
      <w:ins w:id="414" w:author="Belit Berdel KIŞ" w:date="2020-12-19T00:55:00Z">
        <w:r w:rsidR="00945E5F">
          <w:rPr>
            <w:i w:val="0"/>
            <w:iCs/>
            <w:sz w:val="20"/>
            <w:szCs w:val="20"/>
          </w:rPr>
          <w:t xml:space="preserve"> Veri setleri üzerinde işlem yapılabilmesi için</w:t>
        </w:r>
      </w:ins>
      <w:ins w:id="415" w:author="Belit Berdel KIŞ" w:date="2020-12-19T01:00:00Z">
        <w:r w:rsidR="00945E5F">
          <w:rPr>
            <w:i w:val="0"/>
            <w:iCs/>
            <w:sz w:val="20"/>
            <w:szCs w:val="20"/>
          </w:rPr>
          <w:t xml:space="preserve"> açık kaynaklı olan pandas</w:t>
        </w:r>
      </w:ins>
      <w:ins w:id="416" w:author="Belit Berdel KIŞ" w:date="2020-12-19T01:03:00Z">
        <w:r w:rsidR="00664B66">
          <w:rPr>
            <w:i w:val="0"/>
            <w:iCs/>
            <w:sz w:val="20"/>
            <w:szCs w:val="20"/>
          </w:rPr>
          <w:t xml:space="preserve"> veri analizi ve manipülasyon kütüphanesi kullanmayı seçtim.</w:t>
        </w:r>
      </w:ins>
    </w:p>
    <w:p w14:paraId="42003DDA" w14:textId="0A156FD8" w:rsidR="00AF1646" w:rsidRDefault="00AF1646">
      <w:pPr>
        <w:jc w:val="both"/>
        <w:rPr>
          <w:ins w:id="417" w:author="Belit Berdel KIŞ" w:date="2020-12-19T00:03:00Z"/>
          <w:rFonts w:ascii="Times New Roman" w:hAnsi="Times New Roman"/>
          <w:sz w:val="20"/>
          <w:szCs w:val="20"/>
        </w:rPr>
        <w:pPrChange w:id="418" w:author="Belit Berdel KIŞ" w:date="2020-12-19T19:57:00Z">
          <w:pPr/>
        </w:pPrChange>
      </w:pPr>
      <w:ins w:id="419" w:author="Belit Berdel KIŞ" w:date="2020-12-18T23:43:00Z">
        <w:r>
          <w:rPr>
            <w:rFonts w:ascii="Times New Roman" w:hAnsi="Times New Roman"/>
            <w:sz w:val="20"/>
            <w:szCs w:val="20"/>
          </w:rPr>
          <w:t xml:space="preserve">Araştırma finans alanında yapılacağı için </w:t>
        </w:r>
      </w:ins>
      <w:ins w:id="420" w:author="Belit Berdel KIŞ" w:date="2020-12-18T23:45:00Z">
        <w:r>
          <w:rPr>
            <w:rFonts w:ascii="Times New Roman" w:hAnsi="Times New Roman"/>
            <w:sz w:val="20"/>
            <w:szCs w:val="20"/>
          </w:rPr>
          <w:t>finansal veriler arası karşılaştırma ve sonuç</w:t>
        </w:r>
      </w:ins>
      <w:ins w:id="421" w:author="Belit Berdel KIŞ" w:date="2020-12-18T23:47:00Z">
        <w:r>
          <w:rPr>
            <w:rFonts w:ascii="Times New Roman" w:hAnsi="Times New Roman"/>
            <w:sz w:val="20"/>
            <w:szCs w:val="20"/>
          </w:rPr>
          <w:t xml:space="preserve">ların görselleştirilmesi hakkında araştırma sonucu </w:t>
        </w:r>
      </w:ins>
      <w:ins w:id="422" w:author="Belit Berdel KIŞ" w:date="2020-12-18T23:54:00Z">
        <w:r w:rsidR="00E74A53">
          <w:rPr>
            <w:rFonts w:ascii="Times New Roman" w:hAnsi="Times New Roman"/>
            <w:sz w:val="20"/>
            <w:szCs w:val="20"/>
          </w:rPr>
          <w:t xml:space="preserve">endeks, </w:t>
        </w:r>
      </w:ins>
      <w:ins w:id="423" w:author="Belit Berdel KIŞ" w:date="2020-12-19T00:02:00Z">
        <w:r w:rsidR="00E74A53">
          <w:rPr>
            <w:rFonts w:ascii="Times New Roman" w:hAnsi="Times New Roman"/>
            <w:sz w:val="20"/>
            <w:szCs w:val="20"/>
          </w:rPr>
          <w:t>pa</w:t>
        </w:r>
      </w:ins>
      <w:ins w:id="424" w:author="Belit Berdel KIŞ" w:date="2020-12-19T00:03:00Z">
        <w:r w:rsidR="00E74A53">
          <w:rPr>
            <w:rFonts w:ascii="Times New Roman" w:hAnsi="Times New Roman"/>
            <w:sz w:val="20"/>
            <w:szCs w:val="20"/>
          </w:rPr>
          <w:t>sta ve çizgi grafiği eklenmesi gerektiği anlaşıldı.</w:t>
        </w:r>
      </w:ins>
      <w:ins w:id="425" w:author="Belit Berdel KIŞ" w:date="2020-12-19T00:45:00Z">
        <w:r w:rsidR="009235BB">
          <w:rPr>
            <w:rFonts w:ascii="Times New Roman" w:hAnsi="Times New Roman"/>
            <w:sz w:val="20"/>
            <w:szCs w:val="20"/>
          </w:rPr>
          <w:t xml:space="preserve"> Grafik üretimi için görselleştirme kütüphaneleri arasında matplotlib ve </w:t>
        </w:r>
      </w:ins>
      <w:ins w:id="426" w:author="Belit Berdel KIŞ" w:date="2020-12-19T02:10:00Z">
        <w:r w:rsidR="0044722A">
          <w:rPr>
            <w:rFonts w:ascii="Times New Roman" w:hAnsi="Times New Roman"/>
            <w:sz w:val="20"/>
            <w:szCs w:val="20"/>
          </w:rPr>
          <w:t>plotly</w:t>
        </w:r>
      </w:ins>
      <w:ins w:id="427" w:author="Belit Berdel KIŞ" w:date="2020-12-19T00:47:00Z">
        <w:r w:rsidR="009235BB">
          <w:rPr>
            <w:rFonts w:ascii="Times New Roman" w:hAnsi="Times New Roman"/>
            <w:sz w:val="20"/>
            <w:szCs w:val="20"/>
          </w:rPr>
          <w:t xml:space="preserve"> </w:t>
        </w:r>
      </w:ins>
      <w:ins w:id="428" w:author="Belit Berdel KIŞ" w:date="2020-12-19T01:03:00Z">
        <w:r w:rsidR="00664B66">
          <w:rPr>
            <w:rFonts w:ascii="Times New Roman" w:hAnsi="Times New Roman"/>
            <w:sz w:val="20"/>
            <w:szCs w:val="20"/>
          </w:rPr>
          <w:t>seçilmiştir.</w:t>
        </w:r>
      </w:ins>
    </w:p>
    <w:p w14:paraId="6C0BEC4F" w14:textId="23049AAF" w:rsidR="00E74A53" w:rsidRDefault="00E74A53">
      <w:pPr>
        <w:jc w:val="both"/>
        <w:rPr>
          <w:ins w:id="429" w:author="Belit Berdel KIŞ" w:date="2020-12-19T01:17:00Z"/>
          <w:rFonts w:ascii="Times New Roman" w:hAnsi="Times New Roman"/>
          <w:sz w:val="20"/>
          <w:szCs w:val="20"/>
        </w:rPr>
        <w:pPrChange w:id="430" w:author="Belit Berdel KIŞ" w:date="2020-12-19T19:57:00Z">
          <w:pPr/>
        </w:pPrChange>
      </w:pPr>
      <w:ins w:id="431" w:author="Belit Berdel KIŞ" w:date="2020-12-19T00:03:00Z">
        <w:r>
          <w:rPr>
            <w:rFonts w:ascii="Times New Roman" w:hAnsi="Times New Roman"/>
            <w:sz w:val="20"/>
            <w:szCs w:val="20"/>
          </w:rPr>
          <w:t>İleri tarih</w:t>
        </w:r>
      </w:ins>
      <w:ins w:id="432" w:author="Belit Berdel KIŞ" w:date="2020-12-19T00:04:00Z">
        <w:r>
          <w:rPr>
            <w:rFonts w:ascii="Times New Roman" w:hAnsi="Times New Roman"/>
            <w:sz w:val="20"/>
            <w:szCs w:val="20"/>
          </w:rPr>
          <w:t>li tahmin uygulaması için</w:t>
        </w:r>
      </w:ins>
      <w:ins w:id="433" w:author="Belit Berdel KIŞ" w:date="2020-12-19T00:30:00Z">
        <w:r w:rsidR="00EF40E8">
          <w:rPr>
            <w:rFonts w:ascii="Times New Roman" w:hAnsi="Times New Roman"/>
            <w:sz w:val="20"/>
            <w:szCs w:val="20"/>
          </w:rPr>
          <w:t xml:space="preserve"> </w:t>
        </w:r>
      </w:ins>
      <w:ins w:id="434" w:author="Belit Berdel KIŞ" w:date="2020-12-19T00:31:00Z">
        <w:r w:rsidR="00EF40E8">
          <w:rPr>
            <w:rFonts w:ascii="Times New Roman" w:hAnsi="Times New Roman"/>
            <w:sz w:val="20"/>
            <w:szCs w:val="20"/>
          </w:rPr>
          <w:t xml:space="preserve">zaman bilgisi üstünden işlem yapabilen bir sistem üstüne araştırma yaptım. </w:t>
        </w:r>
      </w:ins>
      <w:ins w:id="435" w:author="Belit Berdel KIŞ" w:date="2020-12-19T00:33:00Z">
        <w:r w:rsidR="00EF40E8">
          <w:rPr>
            <w:rFonts w:ascii="Times New Roman" w:hAnsi="Times New Roman"/>
            <w:sz w:val="20"/>
            <w:szCs w:val="20"/>
          </w:rPr>
          <w:t xml:space="preserve">Var olan finansal analiz sistemlerinin geliştirildiği </w:t>
        </w:r>
      </w:ins>
      <w:ins w:id="436" w:author="Belit Berdel KIŞ" w:date="2020-12-19T00:38:00Z">
        <w:r w:rsidR="00EF40E8">
          <w:rPr>
            <w:rFonts w:ascii="Times New Roman" w:hAnsi="Times New Roman"/>
            <w:sz w:val="20"/>
            <w:szCs w:val="20"/>
          </w:rPr>
          <w:t xml:space="preserve">kütüphaneler ve programlar </w:t>
        </w:r>
      </w:ins>
      <w:ins w:id="437" w:author="Belit Berdel KIŞ" w:date="2020-12-19T00:39:00Z">
        <w:r w:rsidR="00EF40E8">
          <w:rPr>
            <w:rFonts w:ascii="Times New Roman" w:hAnsi="Times New Roman"/>
            <w:sz w:val="20"/>
            <w:szCs w:val="20"/>
          </w:rPr>
          <w:t>arasında sklearn modelini kullanan Prophet isimli</w:t>
        </w:r>
      </w:ins>
      <w:ins w:id="438" w:author="Belit Berdel KIŞ" w:date="2020-12-19T00:44:00Z">
        <w:r w:rsidR="009235BB">
          <w:rPr>
            <w:rFonts w:ascii="Times New Roman" w:hAnsi="Times New Roman"/>
            <w:sz w:val="20"/>
            <w:szCs w:val="20"/>
          </w:rPr>
          <w:t xml:space="preserve"> tarihsel veriler üzerinden non-linear trend tahmini yapabilen bir kütüphane buldum</w:t>
        </w:r>
      </w:ins>
      <w:ins w:id="439" w:author="Belit Berdel KIŞ" w:date="2020-12-19T00:45:00Z">
        <w:r w:rsidR="009235BB">
          <w:rPr>
            <w:rFonts w:ascii="Times New Roman" w:hAnsi="Times New Roman"/>
            <w:sz w:val="20"/>
            <w:szCs w:val="20"/>
          </w:rPr>
          <w:t>.</w:t>
        </w:r>
      </w:ins>
      <w:ins w:id="440" w:author="Belit Berdel KIŞ" w:date="2020-12-19T01:06:00Z">
        <w:r w:rsidR="00664B66">
          <w:rPr>
            <w:rFonts w:ascii="Times New Roman" w:hAnsi="Times New Roman"/>
            <w:sz w:val="20"/>
            <w:szCs w:val="20"/>
          </w:rPr>
          <w:t xml:space="preserve"> Prophet ile</w:t>
        </w:r>
      </w:ins>
      <w:ins w:id="441" w:author="Belit Berdel KIŞ" w:date="2020-12-19T01:16:00Z">
        <w:r w:rsidR="00DA2593">
          <w:rPr>
            <w:rFonts w:ascii="Times New Roman" w:hAnsi="Times New Roman"/>
            <w:sz w:val="20"/>
            <w:szCs w:val="20"/>
          </w:rPr>
          <w:t xml:space="preserve"> veri seti içinde bulunan gözlem tarihi ve</w:t>
        </w:r>
      </w:ins>
      <w:ins w:id="442" w:author="Belit Berdel KIŞ" w:date="2020-12-19T01:17:00Z">
        <w:r w:rsidR="00DA2593">
          <w:rPr>
            <w:rFonts w:ascii="Times New Roman" w:hAnsi="Times New Roman"/>
            <w:sz w:val="20"/>
            <w:szCs w:val="20"/>
          </w:rPr>
          <w:t xml:space="preserve"> sayıyla gereksinimleri karşıladığını belirledim.</w:t>
        </w:r>
      </w:ins>
    </w:p>
    <w:p w14:paraId="02AF03EB" w14:textId="3B604731" w:rsidR="00DA2593" w:rsidRDefault="00B9120F" w:rsidP="00AF1646">
      <w:pPr>
        <w:rPr>
          <w:ins w:id="443" w:author="Belit Berdel KIŞ" w:date="2020-12-19T01:25:00Z"/>
          <w:rFonts w:ascii="Times New Roman" w:hAnsi="Times New Roman"/>
          <w:b/>
          <w:bCs/>
          <w:sz w:val="20"/>
          <w:szCs w:val="20"/>
        </w:rPr>
      </w:pPr>
      <w:ins w:id="444" w:author="Belit Berdel KIŞ" w:date="2020-12-19T14:30:00Z">
        <w:r>
          <w:rPr>
            <w:rFonts w:ascii="Times New Roman" w:hAnsi="Times New Roman"/>
            <w:b/>
            <w:bCs/>
            <w:sz w:val="20"/>
            <w:szCs w:val="20"/>
          </w:rPr>
          <w:t>5</w:t>
        </w:r>
      </w:ins>
      <w:ins w:id="445" w:author="Belit Berdel KIŞ" w:date="2020-12-19T01:21:00Z">
        <w:r w:rsidR="00DA2593">
          <w:rPr>
            <w:rFonts w:ascii="Times New Roman" w:hAnsi="Times New Roman"/>
            <w:b/>
            <w:bCs/>
            <w:sz w:val="20"/>
            <w:szCs w:val="20"/>
          </w:rPr>
          <w:t>.</w:t>
        </w:r>
      </w:ins>
      <w:ins w:id="446" w:author="Belit Berdel KIŞ" w:date="2020-12-19T01:22:00Z">
        <w:r w:rsidR="00DA2593">
          <w:rPr>
            <w:rFonts w:ascii="Times New Roman" w:hAnsi="Times New Roman"/>
            <w:b/>
            <w:bCs/>
            <w:sz w:val="20"/>
            <w:szCs w:val="20"/>
          </w:rPr>
          <w:t>2. Uygulama Süreci</w:t>
        </w:r>
      </w:ins>
    </w:p>
    <w:p w14:paraId="2C109E6B" w14:textId="002970A7" w:rsidR="0044722A" w:rsidRDefault="00B722BE">
      <w:pPr>
        <w:jc w:val="both"/>
        <w:rPr>
          <w:ins w:id="447" w:author="Belit Berdel KIŞ" w:date="2020-12-19T02:16:00Z"/>
          <w:rFonts w:ascii="Times New Roman" w:hAnsi="Times New Roman"/>
          <w:noProof/>
          <w:sz w:val="20"/>
          <w:szCs w:val="20"/>
        </w:rPr>
        <w:pPrChange w:id="448" w:author="Belit Berdel KIŞ" w:date="2020-12-19T19:57:00Z">
          <w:pPr/>
        </w:pPrChange>
      </w:pPr>
      <w:ins w:id="449" w:author="Belit Berdel KIŞ" w:date="2020-12-19T01:26:00Z">
        <w:r>
          <w:rPr>
            <w:rFonts w:ascii="Times New Roman" w:hAnsi="Times New Roman"/>
            <w:sz w:val="20"/>
            <w:szCs w:val="20"/>
          </w:rPr>
          <w:t>Bulunan veri setleri üstünde ilk başta proje amacına göre</w:t>
        </w:r>
      </w:ins>
      <w:ins w:id="450" w:author="Belit Berdel KIŞ" w:date="2020-12-19T15:04:00Z">
        <w:r w:rsidR="00C52B64">
          <w:rPr>
            <w:rFonts w:ascii="Times New Roman" w:hAnsi="Times New Roman"/>
            <w:sz w:val="20"/>
            <w:szCs w:val="20"/>
          </w:rPr>
          <w:t xml:space="preserve"> zaman ve hacime iki sütun ol</w:t>
        </w:r>
      </w:ins>
      <w:ins w:id="451" w:author="Belit Berdel KIŞ" w:date="2020-12-19T15:05:00Z">
        <w:r w:rsidR="00C52B64">
          <w:rPr>
            <w:rFonts w:ascii="Times New Roman" w:hAnsi="Times New Roman"/>
            <w:sz w:val="20"/>
            <w:szCs w:val="20"/>
          </w:rPr>
          <w:t>acak şekilde</w:t>
        </w:r>
      </w:ins>
      <w:ins w:id="452" w:author="Belit Berdel KIŞ" w:date="2020-12-19T01:26:00Z">
        <w:r>
          <w:rPr>
            <w:rFonts w:ascii="Times New Roman" w:hAnsi="Times New Roman"/>
            <w:sz w:val="20"/>
            <w:szCs w:val="20"/>
          </w:rPr>
          <w:t xml:space="preserve"> veriler düzen</w:t>
        </w:r>
      </w:ins>
      <w:ins w:id="453" w:author="Belit Berdel KIŞ" w:date="2020-12-19T01:27:00Z">
        <w:r>
          <w:rPr>
            <w:rFonts w:ascii="Times New Roman" w:hAnsi="Times New Roman"/>
            <w:sz w:val="20"/>
            <w:szCs w:val="20"/>
          </w:rPr>
          <w:t>lendi. Düzenlenen veriler</w:t>
        </w:r>
      </w:ins>
      <w:ins w:id="454" w:author="Belit Berdel KIŞ" w:date="2020-12-19T01:28:00Z">
        <w:r>
          <w:rPr>
            <w:rFonts w:ascii="Times New Roman" w:hAnsi="Times New Roman"/>
            <w:sz w:val="20"/>
            <w:szCs w:val="20"/>
          </w:rPr>
          <w:t xml:space="preserve"> </w:t>
        </w:r>
      </w:ins>
      <w:ins w:id="455" w:author="Belit Berdel KIŞ" w:date="2020-12-19T01:34:00Z">
        <w:r>
          <w:rPr>
            <w:rFonts w:ascii="Times New Roman" w:hAnsi="Times New Roman"/>
            <w:sz w:val="20"/>
            <w:szCs w:val="20"/>
          </w:rPr>
          <w:t>ilk olarak</w:t>
        </w:r>
      </w:ins>
      <w:ins w:id="456" w:author="Belit Berdel KIŞ" w:date="2020-12-19T15:07:00Z">
        <w:r w:rsidR="00307787">
          <w:rPr>
            <w:rFonts w:ascii="Times New Roman" w:hAnsi="Times New Roman"/>
            <w:sz w:val="20"/>
            <w:szCs w:val="20"/>
          </w:rPr>
          <w:t xml:space="preserve"> zamana bağlı</w:t>
        </w:r>
      </w:ins>
      <w:ins w:id="457" w:author="Belit Berdel KIŞ" w:date="2020-12-19T01:34:00Z">
        <w:r>
          <w:rPr>
            <w:rFonts w:ascii="Times New Roman" w:hAnsi="Times New Roman"/>
            <w:sz w:val="20"/>
            <w:szCs w:val="20"/>
          </w:rPr>
          <w:t xml:space="preserve"> karşılaştırma yapı</w:t>
        </w:r>
      </w:ins>
      <w:ins w:id="458" w:author="Belit Berdel KIŞ" w:date="2020-12-19T01:43:00Z">
        <w:r w:rsidR="005B5F08">
          <w:rPr>
            <w:rFonts w:ascii="Times New Roman" w:hAnsi="Times New Roman"/>
            <w:sz w:val="20"/>
            <w:szCs w:val="20"/>
          </w:rPr>
          <w:t>ldı.</w:t>
        </w:r>
      </w:ins>
      <w:ins w:id="459" w:author="Belit Berdel KIŞ" w:date="2020-12-19T02:16:00Z">
        <w:r w:rsidR="0044722A" w:rsidRPr="0044722A">
          <w:rPr>
            <w:rFonts w:ascii="Times New Roman" w:hAnsi="Times New Roman"/>
            <w:noProof/>
            <w:sz w:val="20"/>
            <w:szCs w:val="20"/>
          </w:rPr>
          <w:t xml:space="preserve"> </w:t>
        </w:r>
      </w:ins>
    </w:p>
    <w:p w14:paraId="3DFBE19C" w14:textId="4A43AA70" w:rsidR="00B722BE" w:rsidRDefault="00F91E8E" w:rsidP="00AF1646">
      <w:pPr>
        <w:rPr>
          <w:ins w:id="460" w:author="Belit Berdel KIŞ" w:date="2020-12-19T02:53:00Z"/>
          <w:rFonts w:ascii="Times New Roman" w:hAnsi="Times New Roman"/>
          <w:sz w:val="20"/>
          <w:szCs w:val="20"/>
          <w:lang w:val="en-US"/>
        </w:rPr>
      </w:pPr>
      <w:ins w:id="461" w:author="Belit Berdel KIŞ" w:date="2020-12-19T02:44:00Z">
        <w:r>
          <w:rPr>
            <w:rFonts w:ascii="Times New Roman" w:hAnsi="Times New Roman"/>
            <w:noProof/>
            <w:sz w:val="20"/>
            <w:szCs w:val="20"/>
            <w:lang w:val="en-US"/>
          </w:rPr>
          <w:lastRenderedPageBreak/>
          <w:drawing>
            <wp:inline distT="0" distB="0" distL="0" distR="0" wp14:anchorId="09684EA3" wp14:editId="1BCE7B1F">
              <wp:extent cx="2616957" cy="205263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622416" cy="2056919"/>
                      </a:xfrm>
                      <a:prstGeom prst="rect">
                        <a:avLst/>
                      </a:prstGeom>
                      <a:noFill/>
                      <a:ln>
                        <a:noFill/>
                      </a:ln>
                    </pic:spPr>
                  </pic:pic>
                </a:graphicData>
              </a:graphic>
            </wp:inline>
          </w:drawing>
        </w:r>
      </w:ins>
    </w:p>
    <w:p w14:paraId="20EE6235" w14:textId="2AB4B43F" w:rsidR="009B173E" w:rsidRPr="0044722A" w:rsidRDefault="009B173E">
      <w:pPr>
        <w:jc w:val="center"/>
        <w:rPr>
          <w:ins w:id="462" w:author="Belit Berdel KIŞ" w:date="2020-12-18T21:45:00Z"/>
          <w:sz w:val="20"/>
          <w:szCs w:val="20"/>
          <w:lang w:val="en-US"/>
          <w:rPrChange w:id="463" w:author="Belit Berdel KIŞ" w:date="2020-12-19T02:10:00Z">
            <w:rPr>
              <w:ins w:id="464" w:author="Belit Berdel KIŞ" w:date="2020-12-18T21:45:00Z"/>
              <w:sz w:val="24"/>
              <w:szCs w:val="24"/>
            </w:rPr>
          </w:rPrChange>
        </w:rPr>
        <w:pPrChange w:id="465" w:author="Belit Berdel KIŞ" w:date="2020-12-19T02:53:00Z">
          <w:pPr>
            <w:pStyle w:val="Heading1"/>
          </w:pPr>
        </w:pPrChange>
      </w:pPr>
      <w:ins w:id="466" w:author="Belit Berdel KIŞ" w:date="2020-12-19T02:53:00Z">
        <w:r>
          <w:rPr>
            <w:rFonts w:ascii="Times New Roman" w:hAnsi="Times New Roman"/>
            <w:sz w:val="20"/>
            <w:szCs w:val="20"/>
            <w:lang w:val="en-US"/>
          </w:rPr>
          <w:t>Şekil</w:t>
        </w:r>
      </w:ins>
      <w:ins w:id="467" w:author="Belit Berdel KIŞ" w:date="2020-12-19T02:55:00Z">
        <w:r>
          <w:rPr>
            <w:rFonts w:ascii="Times New Roman" w:hAnsi="Times New Roman"/>
            <w:sz w:val="20"/>
            <w:szCs w:val="20"/>
            <w:lang w:val="en-US"/>
          </w:rPr>
          <w:t xml:space="preserve"> 2: Amerika ve Türkiye E-</w:t>
        </w:r>
      </w:ins>
      <w:ins w:id="468" w:author="Belit Berdel KIŞ" w:date="2020-12-19T02:56:00Z">
        <w:r>
          <w:rPr>
            <w:rFonts w:ascii="Times New Roman" w:hAnsi="Times New Roman"/>
            <w:sz w:val="20"/>
            <w:szCs w:val="20"/>
            <w:lang w:val="en-US"/>
          </w:rPr>
          <w:t>Ticaret</w:t>
        </w:r>
      </w:ins>
      <w:ins w:id="469" w:author="Belit Berdel KIŞ" w:date="2020-12-19T14:17:00Z">
        <w:r w:rsidR="002A095A">
          <w:rPr>
            <w:rFonts w:ascii="Times New Roman" w:hAnsi="Times New Roman"/>
            <w:sz w:val="20"/>
            <w:szCs w:val="20"/>
            <w:lang w:val="en-US"/>
          </w:rPr>
          <w:t xml:space="preserve"> grafiği</w:t>
        </w:r>
      </w:ins>
    </w:p>
    <w:p w14:paraId="3E81C967" w14:textId="6B84BBD0" w:rsidR="00BC2A1B" w:rsidRDefault="004A79EA" w:rsidP="003C3644">
      <w:pPr>
        <w:spacing w:line="240" w:lineRule="auto"/>
        <w:jc w:val="both"/>
        <w:rPr>
          <w:ins w:id="470" w:author="Belit Berdel KIŞ" w:date="2020-12-19T14:14:00Z"/>
          <w:rFonts w:ascii="Times New Roman" w:hAnsi="Times New Roman"/>
          <w:sz w:val="20"/>
          <w:szCs w:val="20"/>
          <w:lang w:val="en-US"/>
        </w:rPr>
      </w:pPr>
      <w:ins w:id="471" w:author="Belit Berdel KIŞ" w:date="2020-12-19T02:20:00Z">
        <w:r>
          <w:rPr>
            <w:rFonts w:ascii="Times New Roman" w:hAnsi="Times New Roman"/>
            <w:sz w:val="20"/>
            <w:szCs w:val="20"/>
          </w:rPr>
          <w:t>Amerika’nın 1999 dan b</w:t>
        </w:r>
      </w:ins>
      <w:ins w:id="472" w:author="Belit Berdel KIŞ" w:date="2020-12-19T02:21:00Z">
        <w:r>
          <w:rPr>
            <w:rFonts w:ascii="Times New Roman" w:hAnsi="Times New Roman"/>
            <w:sz w:val="20"/>
            <w:szCs w:val="20"/>
          </w:rPr>
          <w:t xml:space="preserve">aşladığı </w:t>
        </w:r>
      </w:ins>
      <w:ins w:id="473" w:author="Belit Berdel KIŞ" w:date="2020-12-19T02:39:00Z">
        <w:r w:rsidR="00F91E8E">
          <w:rPr>
            <w:rFonts w:ascii="Times New Roman" w:hAnsi="Times New Roman"/>
            <w:sz w:val="20"/>
            <w:szCs w:val="20"/>
          </w:rPr>
          <w:t>ve</w:t>
        </w:r>
      </w:ins>
      <w:ins w:id="474" w:author="Belit Berdel KIŞ" w:date="2020-12-19T02:21:00Z">
        <w:r>
          <w:rPr>
            <w:rFonts w:ascii="Times New Roman" w:hAnsi="Times New Roman"/>
            <w:sz w:val="20"/>
            <w:szCs w:val="20"/>
          </w:rPr>
          <w:t xml:space="preserve"> </w:t>
        </w:r>
      </w:ins>
      <w:ins w:id="475" w:author="Belit Berdel KIŞ" w:date="2020-12-19T02:22:00Z">
        <w:r>
          <w:rPr>
            <w:rFonts w:ascii="Times New Roman" w:hAnsi="Times New Roman"/>
            <w:sz w:val="20"/>
            <w:szCs w:val="20"/>
          </w:rPr>
          <w:t>Türkiye</w:t>
        </w:r>
      </w:ins>
      <w:ins w:id="476" w:author="Belit Berdel KIŞ" w:date="2020-12-19T02:24:00Z">
        <w:r>
          <w:rPr>
            <w:rFonts w:ascii="Times New Roman" w:hAnsi="Times New Roman"/>
            <w:sz w:val="20"/>
            <w:szCs w:val="20"/>
            <w:lang w:val="en-US"/>
          </w:rPr>
          <w:t>’nin sonradan başladığı görülmektedir.</w:t>
        </w:r>
      </w:ins>
      <w:ins w:id="477" w:author="Belit Berdel KIŞ" w:date="2020-12-19T02:40:00Z">
        <w:r w:rsidR="00F91E8E">
          <w:rPr>
            <w:rFonts w:ascii="Times New Roman" w:hAnsi="Times New Roman"/>
            <w:sz w:val="20"/>
            <w:szCs w:val="20"/>
            <w:lang w:val="en-US"/>
          </w:rPr>
          <w:t xml:space="preserve"> Türkiye’de</w:t>
        </w:r>
      </w:ins>
      <w:ins w:id="478" w:author="Belit Berdel KIŞ" w:date="2020-12-19T02:27:00Z">
        <w:r>
          <w:rPr>
            <w:rFonts w:ascii="Times New Roman" w:hAnsi="Times New Roman"/>
            <w:sz w:val="20"/>
            <w:szCs w:val="20"/>
            <w:lang w:val="en-US"/>
          </w:rPr>
          <w:t xml:space="preserve"> 20</w:t>
        </w:r>
      </w:ins>
      <w:ins w:id="479" w:author="Belit Berdel KIŞ" w:date="2020-12-19T13:57:00Z">
        <w:r w:rsidR="00621C4F">
          <w:rPr>
            <w:rFonts w:ascii="Times New Roman" w:hAnsi="Times New Roman"/>
            <w:sz w:val="20"/>
            <w:szCs w:val="20"/>
            <w:lang w:val="en-US"/>
          </w:rPr>
          <w:t>01</w:t>
        </w:r>
      </w:ins>
      <w:ins w:id="480" w:author="Belit Berdel KIŞ" w:date="2020-12-19T02:27:00Z">
        <w:r>
          <w:rPr>
            <w:rFonts w:ascii="Times New Roman" w:hAnsi="Times New Roman"/>
            <w:sz w:val="20"/>
            <w:szCs w:val="20"/>
            <w:lang w:val="en-US"/>
          </w:rPr>
          <w:t>’de</w:t>
        </w:r>
      </w:ins>
      <w:ins w:id="481" w:author="Belit Berdel KIŞ" w:date="2020-12-19T02:39:00Z">
        <w:r w:rsidR="00F91E8E">
          <w:rPr>
            <w:rFonts w:ascii="Times New Roman" w:hAnsi="Times New Roman"/>
            <w:sz w:val="20"/>
            <w:szCs w:val="20"/>
            <w:lang w:val="en-US"/>
          </w:rPr>
          <w:t xml:space="preserve"> başlaya</w:t>
        </w:r>
      </w:ins>
      <w:ins w:id="482" w:author="Belit Berdel KIŞ" w:date="2020-12-19T02:40:00Z">
        <w:r w:rsidR="00F91E8E">
          <w:rPr>
            <w:rFonts w:ascii="Times New Roman" w:hAnsi="Times New Roman"/>
            <w:sz w:val="20"/>
            <w:szCs w:val="20"/>
            <w:lang w:val="en-US"/>
          </w:rPr>
          <w:t>n veriler ile</w:t>
        </w:r>
      </w:ins>
      <w:ins w:id="483" w:author="Belit Berdel KIŞ" w:date="2020-12-19T02:29:00Z">
        <w:r w:rsidR="00B60A4C">
          <w:rPr>
            <w:rFonts w:ascii="Times New Roman" w:hAnsi="Times New Roman"/>
            <w:sz w:val="20"/>
            <w:szCs w:val="20"/>
            <w:lang w:val="en-US"/>
          </w:rPr>
          <w:t xml:space="preserve"> e-t</w:t>
        </w:r>
      </w:ins>
      <w:ins w:id="484" w:author="Belit Berdel KIŞ" w:date="2020-12-19T02:40:00Z">
        <w:r w:rsidR="00F91E8E">
          <w:rPr>
            <w:rFonts w:ascii="Times New Roman" w:hAnsi="Times New Roman"/>
            <w:sz w:val="20"/>
            <w:szCs w:val="20"/>
            <w:lang w:val="en-US"/>
          </w:rPr>
          <w:t>icaretin</w:t>
        </w:r>
      </w:ins>
      <w:ins w:id="485" w:author="Belit Berdel KIŞ" w:date="2020-12-19T02:29:00Z">
        <w:r w:rsidR="00B60A4C">
          <w:rPr>
            <w:rFonts w:ascii="Times New Roman" w:hAnsi="Times New Roman"/>
            <w:sz w:val="20"/>
            <w:szCs w:val="20"/>
            <w:lang w:val="en-US"/>
          </w:rPr>
          <w:t xml:space="preserve"> piyasa hacmi sabit olarak </w:t>
        </w:r>
      </w:ins>
      <w:ins w:id="486" w:author="Belit Berdel KIŞ" w:date="2020-12-19T02:30:00Z">
        <w:r w:rsidR="00B60A4C">
          <w:rPr>
            <w:rFonts w:ascii="Times New Roman" w:hAnsi="Times New Roman"/>
            <w:sz w:val="20"/>
            <w:szCs w:val="20"/>
            <w:lang w:val="en-US"/>
          </w:rPr>
          <w:t>art</w:t>
        </w:r>
      </w:ins>
      <w:ins w:id="487" w:author="Belit Berdel KIŞ" w:date="2020-12-19T02:40:00Z">
        <w:r w:rsidR="00F91E8E">
          <w:rPr>
            <w:rFonts w:ascii="Times New Roman" w:hAnsi="Times New Roman"/>
            <w:sz w:val="20"/>
            <w:szCs w:val="20"/>
            <w:lang w:val="en-US"/>
          </w:rPr>
          <w:t>tığı görülmektedir</w:t>
        </w:r>
      </w:ins>
      <w:ins w:id="488" w:author="Belit Berdel KIŞ" w:date="2020-12-19T02:30:00Z">
        <w:r w:rsidR="00B60A4C">
          <w:rPr>
            <w:rFonts w:ascii="Times New Roman" w:hAnsi="Times New Roman"/>
            <w:sz w:val="20"/>
            <w:szCs w:val="20"/>
            <w:lang w:val="en-US"/>
          </w:rPr>
          <w:t>.</w:t>
        </w:r>
      </w:ins>
      <w:ins w:id="489" w:author="Belit Berdel KIŞ" w:date="2020-12-19T02:32:00Z">
        <w:r w:rsidR="00B60A4C">
          <w:rPr>
            <w:rFonts w:ascii="Times New Roman" w:hAnsi="Times New Roman"/>
            <w:sz w:val="20"/>
            <w:szCs w:val="20"/>
            <w:lang w:val="en-US"/>
          </w:rPr>
          <w:t xml:space="preserve"> Görselleştirme olarak</w:t>
        </w:r>
      </w:ins>
      <w:ins w:id="490" w:author="Belit Berdel KIŞ" w:date="2020-12-19T02:34:00Z">
        <w:r w:rsidR="00B60A4C">
          <w:rPr>
            <w:rFonts w:ascii="Times New Roman" w:hAnsi="Times New Roman"/>
            <w:sz w:val="20"/>
            <w:szCs w:val="20"/>
            <w:lang w:val="en-US"/>
          </w:rPr>
          <w:t xml:space="preserve"> matplotlib ile iki ülkenin </w:t>
        </w:r>
      </w:ins>
      <w:ins w:id="491" w:author="Belit Berdel KIŞ" w:date="2020-12-19T02:37:00Z">
        <w:r w:rsidR="00B60A4C">
          <w:rPr>
            <w:rFonts w:ascii="Times New Roman" w:hAnsi="Times New Roman"/>
            <w:sz w:val="20"/>
            <w:szCs w:val="20"/>
            <w:lang w:val="en-US"/>
          </w:rPr>
          <w:t>çizgi grafiği farklı renklerde</w:t>
        </w:r>
      </w:ins>
      <w:ins w:id="492" w:author="Belit Berdel KIŞ" w:date="2020-12-19T02:38:00Z">
        <w:r w:rsidR="00B60A4C">
          <w:rPr>
            <w:rFonts w:ascii="Times New Roman" w:hAnsi="Times New Roman"/>
            <w:sz w:val="20"/>
            <w:szCs w:val="20"/>
            <w:lang w:val="en-US"/>
          </w:rPr>
          <w:t xml:space="preserve"> çizilmiştir ve verilerin bulunduğu noktalar çizgiler ile belirtilmiştir.</w:t>
        </w:r>
      </w:ins>
      <w:ins w:id="493" w:author="Belit Berdel KIŞ" w:date="2020-12-19T02:39:00Z">
        <w:r w:rsidR="00B60A4C">
          <w:rPr>
            <w:rFonts w:ascii="Times New Roman" w:hAnsi="Times New Roman"/>
            <w:sz w:val="20"/>
            <w:szCs w:val="20"/>
            <w:lang w:val="en-US"/>
          </w:rPr>
          <w:t xml:space="preserve"> </w:t>
        </w:r>
      </w:ins>
      <w:ins w:id="494" w:author="Belit Berdel KIŞ" w:date="2020-12-19T02:44:00Z">
        <w:r w:rsidR="00F91E8E">
          <w:rPr>
            <w:rFonts w:ascii="Times New Roman" w:hAnsi="Times New Roman"/>
            <w:sz w:val="20"/>
            <w:szCs w:val="20"/>
            <w:lang w:val="en-US"/>
          </w:rPr>
          <w:t>Ameri</w:t>
        </w:r>
      </w:ins>
      <w:ins w:id="495" w:author="Belit Berdel KIŞ" w:date="2020-12-19T14:14:00Z">
        <w:r w:rsidR="002A095A">
          <w:rPr>
            <w:rFonts w:ascii="Times New Roman" w:hAnsi="Times New Roman"/>
            <w:sz w:val="20"/>
            <w:szCs w:val="20"/>
            <w:lang w:val="en-US"/>
          </w:rPr>
          <w:t>k</w:t>
        </w:r>
      </w:ins>
      <w:ins w:id="496" w:author="Belit Berdel KIŞ" w:date="2020-12-19T02:44:00Z">
        <w:r w:rsidR="00F91E8E">
          <w:rPr>
            <w:rFonts w:ascii="Times New Roman" w:hAnsi="Times New Roman"/>
            <w:sz w:val="20"/>
            <w:szCs w:val="20"/>
            <w:lang w:val="en-US"/>
          </w:rPr>
          <w:t>an veri seti dolar bazından yapılmış olduğundan</w:t>
        </w:r>
      </w:ins>
      <w:ins w:id="497" w:author="Belit Berdel KIŞ" w:date="2020-12-19T02:45:00Z">
        <w:r w:rsidR="00F91E8E">
          <w:rPr>
            <w:rFonts w:ascii="Times New Roman" w:hAnsi="Times New Roman"/>
            <w:sz w:val="20"/>
            <w:szCs w:val="20"/>
            <w:lang w:val="en-US"/>
          </w:rPr>
          <w:t xml:space="preserve"> Türkiye ile kıyaslanması için </w:t>
        </w:r>
      </w:ins>
      <w:ins w:id="498" w:author="Belit Berdel KIŞ" w:date="2020-12-19T02:52:00Z">
        <w:r w:rsidR="009B173E">
          <w:rPr>
            <w:rFonts w:ascii="Times New Roman" w:hAnsi="Times New Roman"/>
            <w:sz w:val="20"/>
            <w:szCs w:val="20"/>
            <w:lang w:val="en-US"/>
          </w:rPr>
          <w:t>güncel kur üzerinden dolar verileri YTL’ye çevirilmesi üzerinden görselleştirilmiştir.</w:t>
        </w:r>
      </w:ins>
    </w:p>
    <w:p w14:paraId="54B46A87" w14:textId="30EFC4AE" w:rsidR="002A095A" w:rsidRPr="002A095A" w:rsidRDefault="002A095A" w:rsidP="003C3644">
      <w:pPr>
        <w:spacing w:line="240" w:lineRule="auto"/>
        <w:jc w:val="both"/>
        <w:rPr>
          <w:ins w:id="499" w:author="Belit Berdel KIŞ" w:date="2020-12-19T02:59:00Z"/>
          <w:rFonts w:ascii="Times New Roman" w:hAnsi="Times New Roman"/>
          <w:sz w:val="20"/>
          <w:szCs w:val="20"/>
          <w:rPrChange w:id="500" w:author="Belit Berdel KIŞ" w:date="2020-12-19T14:14:00Z">
            <w:rPr>
              <w:ins w:id="501" w:author="Belit Berdel KIŞ" w:date="2020-12-19T02:59:00Z"/>
              <w:rFonts w:ascii="Times New Roman" w:hAnsi="Times New Roman"/>
              <w:sz w:val="20"/>
              <w:szCs w:val="20"/>
              <w:lang w:val="en-US"/>
            </w:rPr>
          </w:rPrChange>
        </w:rPr>
      </w:pPr>
      <w:ins w:id="502" w:author="Belit Berdel KIŞ" w:date="2020-12-19T14:14:00Z">
        <w:r>
          <w:rPr>
            <w:rFonts w:ascii="Times New Roman" w:hAnsi="Times New Roman"/>
            <w:sz w:val="20"/>
            <w:szCs w:val="20"/>
            <w:lang w:val="en-US"/>
          </w:rPr>
          <w:t>Projen</w:t>
        </w:r>
        <w:r>
          <w:rPr>
            <w:rFonts w:ascii="Times New Roman" w:hAnsi="Times New Roman"/>
            <w:sz w:val="20"/>
            <w:szCs w:val="20"/>
          </w:rPr>
          <w:t xml:space="preserve">in dolar üstünden yapılan </w:t>
        </w:r>
      </w:ins>
      <w:ins w:id="503" w:author="Belit Berdel KIŞ" w:date="2020-12-19T14:15:00Z">
        <w:r>
          <w:rPr>
            <w:rFonts w:ascii="Times New Roman" w:hAnsi="Times New Roman"/>
            <w:sz w:val="20"/>
            <w:szCs w:val="20"/>
          </w:rPr>
          <w:t>grafiği şekil-3’te olduğu gibi görünmektedir</w:t>
        </w:r>
      </w:ins>
      <w:ins w:id="504" w:author="Belit Berdel KIŞ" w:date="2020-12-19T14:16:00Z">
        <w:r>
          <w:rPr>
            <w:rFonts w:ascii="Times New Roman" w:hAnsi="Times New Roman"/>
            <w:sz w:val="20"/>
            <w:szCs w:val="20"/>
          </w:rPr>
          <w:t>. Yapılan hata sonucunda Türkiye</w:t>
        </w:r>
      </w:ins>
      <w:ins w:id="505" w:author="Belit Berdel KIŞ" w:date="2020-12-19T15:09:00Z">
        <w:r w:rsidR="00307787">
          <w:rPr>
            <w:rFonts w:ascii="Times New Roman" w:hAnsi="Times New Roman"/>
            <w:sz w:val="20"/>
            <w:szCs w:val="20"/>
          </w:rPr>
          <w:t xml:space="preserve"> abnormal</w:t>
        </w:r>
      </w:ins>
      <w:ins w:id="506" w:author="Belit Berdel KIŞ" w:date="2020-12-19T14:16:00Z">
        <w:r>
          <w:rPr>
            <w:rFonts w:ascii="Times New Roman" w:hAnsi="Times New Roman"/>
            <w:sz w:val="20"/>
            <w:szCs w:val="20"/>
          </w:rPr>
          <w:t xml:space="preserve"> Amerika’dan daha hızlı bir</w:t>
        </w:r>
      </w:ins>
      <w:ins w:id="507" w:author="Belit Berdel KIŞ" w:date="2020-12-19T14:17:00Z">
        <w:r>
          <w:rPr>
            <w:rFonts w:ascii="Times New Roman" w:hAnsi="Times New Roman"/>
            <w:sz w:val="20"/>
            <w:szCs w:val="20"/>
          </w:rPr>
          <w:t xml:space="preserve"> şekilde büyümesi sonucu yanlış çıkarıma sebep olmuştur.</w:t>
        </w:r>
      </w:ins>
    </w:p>
    <w:p w14:paraId="26A40857" w14:textId="2CBA63BE" w:rsidR="009B173E" w:rsidRDefault="009B173E" w:rsidP="003C3644">
      <w:pPr>
        <w:spacing w:line="240" w:lineRule="auto"/>
        <w:jc w:val="both"/>
        <w:rPr>
          <w:ins w:id="508" w:author="Belit Berdel KIŞ" w:date="2020-12-19T14:17:00Z"/>
          <w:rFonts w:ascii="Times New Roman" w:hAnsi="Times New Roman"/>
          <w:sz w:val="20"/>
          <w:szCs w:val="20"/>
          <w:lang w:val="en-US"/>
        </w:rPr>
      </w:pPr>
      <w:ins w:id="509" w:author="Belit Berdel KIŞ" w:date="2020-12-19T02:59:00Z">
        <w:r>
          <w:rPr>
            <w:rFonts w:ascii="Times New Roman" w:hAnsi="Times New Roman"/>
            <w:noProof/>
            <w:sz w:val="20"/>
            <w:szCs w:val="20"/>
            <w:lang w:val="en-US"/>
          </w:rPr>
          <w:drawing>
            <wp:inline distT="0" distB="0" distL="0" distR="0" wp14:anchorId="76331D60" wp14:editId="0601C7E9">
              <wp:extent cx="2609850" cy="18869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6410" cy="1898914"/>
                      </a:xfrm>
                      <a:prstGeom prst="rect">
                        <a:avLst/>
                      </a:prstGeom>
                      <a:noFill/>
                      <a:ln>
                        <a:noFill/>
                      </a:ln>
                    </pic:spPr>
                  </pic:pic>
                </a:graphicData>
              </a:graphic>
            </wp:inline>
          </w:drawing>
        </w:r>
      </w:ins>
    </w:p>
    <w:p w14:paraId="05914CCA" w14:textId="76E93927" w:rsidR="002A095A" w:rsidRDefault="002A095A" w:rsidP="002A095A">
      <w:pPr>
        <w:spacing w:line="240" w:lineRule="auto"/>
        <w:jc w:val="center"/>
        <w:rPr>
          <w:ins w:id="510" w:author="Belit Berdel KIŞ" w:date="2020-12-19T14:18:00Z"/>
          <w:rFonts w:ascii="Times New Roman" w:hAnsi="Times New Roman"/>
          <w:sz w:val="20"/>
          <w:szCs w:val="20"/>
          <w:lang w:val="en-US"/>
        </w:rPr>
      </w:pPr>
      <w:ins w:id="511" w:author="Belit Berdel KIŞ" w:date="2020-12-19T14:17:00Z">
        <w:r>
          <w:rPr>
            <w:rFonts w:ascii="Times New Roman" w:hAnsi="Times New Roman"/>
            <w:sz w:val="20"/>
            <w:szCs w:val="20"/>
            <w:lang w:val="en-US"/>
          </w:rPr>
          <w:t>Şekil 3: Hatalı Amerika ve Türkiye E-Tic</w:t>
        </w:r>
      </w:ins>
      <w:ins w:id="512" w:author="Belit Berdel KIŞ" w:date="2020-12-19T14:18:00Z">
        <w:r>
          <w:rPr>
            <w:rFonts w:ascii="Times New Roman" w:hAnsi="Times New Roman"/>
            <w:sz w:val="20"/>
            <w:szCs w:val="20"/>
            <w:lang w:val="en-US"/>
          </w:rPr>
          <w:t>aret grafiği</w:t>
        </w:r>
      </w:ins>
    </w:p>
    <w:p w14:paraId="6C42887F" w14:textId="3C7F1CED" w:rsidR="002A095A" w:rsidRDefault="002A095A">
      <w:pPr>
        <w:spacing w:line="240" w:lineRule="auto"/>
        <w:jc w:val="both"/>
        <w:rPr>
          <w:ins w:id="513" w:author="Belit Berdel KIŞ" w:date="2020-12-19T02:55:00Z"/>
          <w:rFonts w:ascii="Times New Roman" w:hAnsi="Times New Roman"/>
          <w:sz w:val="20"/>
          <w:szCs w:val="20"/>
          <w:lang w:val="en-US"/>
        </w:rPr>
      </w:pPr>
      <w:ins w:id="514" w:author="Belit Berdel KIŞ" w:date="2020-12-19T14:18:00Z">
        <w:r>
          <w:rPr>
            <w:rFonts w:ascii="Times New Roman" w:hAnsi="Times New Roman"/>
            <w:sz w:val="20"/>
            <w:szCs w:val="20"/>
            <w:lang w:val="en-US"/>
          </w:rPr>
          <w:t>Düzeltilen veri seti ile</w:t>
        </w:r>
      </w:ins>
      <w:ins w:id="515" w:author="Belit Berdel KIŞ" w:date="2020-12-19T14:19:00Z">
        <w:r>
          <w:rPr>
            <w:rFonts w:ascii="Times New Roman" w:hAnsi="Times New Roman"/>
            <w:sz w:val="20"/>
            <w:szCs w:val="20"/>
            <w:lang w:val="en-US"/>
          </w:rPr>
          <w:t xml:space="preserve"> Türkiye’nin 2018 ve 2019 arasında</w:t>
        </w:r>
      </w:ins>
      <w:ins w:id="516" w:author="Belit Berdel KIŞ" w:date="2020-12-19T14:22:00Z">
        <w:r>
          <w:rPr>
            <w:rFonts w:ascii="Times New Roman" w:hAnsi="Times New Roman"/>
            <w:sz w:val="20"/>
            <w:szCs w:val="20"/>
            <w:lang w:val="en-US"/>
          </w:rPr>
          <w:t xml:space="preserve"> Şekil 4</w:t>
        </w:r>
      </w:ins>
      <w:ins w:id="517" w:author="Belit Berdel KIŞ" w:date="2020-12-19T14:24:00Z">
        <w:r w:rsidR="00B9120F">
          <w:rPr>
            <w:rFonts w:ascii="Times New Roman" w:hAnsi="Times New Roman"/>
            <w:sz w:val="20"/>
            <w:szCs w:val="20"/>
            <w:lang w:val="en-US"/>
          </w:rPr>
          <w:t>’</w:t>
        </w:r>
      </w:ins>
      <w:ins w:id="518" w:author="Belit Berdel KIŞ" w:date="2020-12-19T14:22:00Z">
        <w:r>
          <w:rPr>
            <w:rFonts w:ascii="Times New Roman" w:hAnsi="Times New Roman"/>
            <w:sz w:val="20"/>
            <w:szCs w:val="20"/>
            <w:lang w:val="en-US"/>
          </w:rPr>
          <w:t>te</w:t>
        </w:r>
      </w:ins>
      <w:ins w:id="519" w:author="Belit Berdel KIŞ" w:date="2020-12-19T14:25:00Z">
        <w:r w:rsidR="00B9120F">
          <w:rPr>
            <w:rFonts w:ascii="Times New Roman" w:hAnsi="Times New Roman"/>
            <w:sz w:val="20"/>
            <w:szCs w:val="20"/>
            <w:lang w:val="en-US"/>
          </w:rPr>
          <w:t xml:space="preserve"> bulunan</w:t>
        </w:r>
      </w:ins>
      <w:ins w:id="520" w:author="Belit Berdel KIŞ" w:date="2020-12-19T14:21:00Z">
        <w:r>
          <w:rPr>
            <w:rFonts w:ascii="Times New Roman" w:hAnsi="Times New Roman"/>
            <w:sz w:val="20"/>
            <w:szCs w:val="20"/>
            <w:lang w:val="en-US"/>
          </w:rPr>
          <w:t xml:space="preserve"> piyasa hacmi</w:t>
        </w:r>
      </w:ins>
      <w:ins w:id="521" w:author="Belit Berdel KIŞ" w:date="2020-12-19T14:22:00Z">
        <w:r>
          <w:rPr>
            <w:rFonts w:ascii="Times New Roman" w:hAnsi="Times New Roman"/>
            <w:sz w:val="20"/>
            <w:szCs w:val="20"/>
            <w:lang w:val="en-US"/>
          </w:rPr>
          <w:t xml:space="preserve"> karşılaştırma sonucunda</w:t>
        </w:r>
      </w:ins>
      <w:ins w:id="522" w:author="Belit Berdel KIŞ" w:date="2020-12-19T14:26:00Z">
        <w:r w:rsidR="00B9120F">
          <w:rPr>
            <w:rFonts w:ascii="Times New Roman" w:hAnsi="Times New Roman"/>
            <w:sz w:val="20"/>
            <w:szCs w:val="20"/>
            <w:lang w:val="en-US"/>
          </w:rPr>
          <w:t xml:space="preserve"> arttığı gösterilebilir.</w:t>
        </w:r>
      </w:ins>
    </w:p>
    <w:p w14:paraId="5C18D8F4" w14:textId="4D9D9A58" w:rsidR="009B173E" w:rsidRDefault="009B173E" w:rsidP="003C3644">
      <w:pPr>
        <w:spacing w:line="240" w:lineRule="auto"/>
        <w:jc w:val="both"/>
        <w:rPr>
          <w:ins w:id="523" w:author="Belit Berdel KIŞ" w:date="2020-12-19T02:56:00Z"/>
          <w:rFonts w:ascii="Times New Roman" w:hAnsi="Times New Roman"/>
          <w:sz w:val="20"/>
          <w:szCs w:val="20"/>
          <w:lang w:val="en-US"/>
        </w:rPr>
      </w:pPr>
      <w:ins w:id="524" w:author="Belit Berdel KIŞ" w:date="2020-12-19T02:56:00Z">
        <w:r w:rsidRPr="00F91E8E">
          <w:rPr>
            <w:rFonts w:ascii="Times New Roman" w:hAnsi="Times New Roman"/>
            <w:noProof/>
            <w:sz w:val="20"/>
            <w:szCs w:val="20"/>
          </w:rPr>
          <w:drawing>
            <wp:inline distT="0" distB="0" distL="0" distR="0" wp14:anchorId="662A8BA7" wp14:editId="3A7C4CDD">
              <wp:extent cx="2609850" cy="1827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9850" cy="1827530"/>
                      </a:xfrm>
                      <a:prstGeom prst="rect">
                        <a:avLst/>
                      </a:prstGeom>
                    </pic:spPr>
                  </pic:pic>
                </a:graphicData>
              </a:graphic>
            </wp:inline>
          </w:drawing>
        </w:r>
      </w:ins>
    </w:p>
    <w:p w14:paraId="3236F690" w14:textId="390DBBF7" w:rsidR="009B173E" w:rsidRDefault="002A095A">
      <w:pPr>
        <w:spacing w:line="240" w:lineRule="auto"/>
        <w:jc w:val="center"/>
        <w:rPr>
          <w:ins w:id="525" w:author="Belit Berdel KIŞ" w:date="2020-12-19T02:51:00Z"/>
          <w:rFonts w:ascii="Times New Roman" w:hAnsi="Times New Roman"/>
          <w:sz w:val="20"/>
          <w:szCs w:val="20"/>
          <w:lang w:val="en-US"/>
        </w:rPr>
        <w:pPrChange w:id="526" w:author="Belit Berdel KIŞ" w:date="2020-12-19T14:21:00Z">
          <w:pPr>
            <w:spacing w:line="240" w:lineRule="auto"/>
            <w:jc w:val="both"/>
          </w:pPr>
        </w:pPrChange>
      </w:pPr>
      <w:ins w:id="527" w:author="Belit Berdel KIŞ" w:date="2020-12-19T14:21:00Z">
        <w:r>
          <w:rPr>
            <w:rFonts w:ascii="Times New Roman" w:hAnsi="Times New Roman"/>
            <w:sz w:val="20"/>
            <w:szCs w:val="20"/>
            <w:lang w:val="en-US"/>
          </w:rPr>
          <w:t>Şekil 4: Türkiye 2018 ve 2019 piyasa hacmi karşılaştırması</w:t>
        </w:r>
      </w:ins>
    </w:p>
    <w:p w14:paraId="0FFF956F" w14:textId="683849B1" w:rsidR="00274848" w:rsidRDefault="00274848" w:rsidP="003C3644">
      <w:pPr>
        <w:spacing w:line="240" w:lineRule="auto"/>
        <w:jc w:val="both"/>
        <w:rPr>
          <w:ins w:id="528" w:author="Belit Berdel KIŞ" w:date="2020-12-19T18:50:00Z"/>
          <w:rFonts w:ascii="Times New Roman" w:hAnsi="Times New Roman"/>
          <w:b/>
          <w:bCs/>
          <w:sz w:val="20"/>
          <w:szCs w:val="20"/>
        </w:rPr>
      </w:pPr>
      <w:ins w:id="529" w:author="Belit Berdel KIŞ" w:date="2020-12-19T18:49:00Z">
        <w:r>
          <w:rPr>
            <w:rFonts w:ascii="Times New Roman" w:hAnsi="Times New Roman"/>
            <w:b/>
            <w:bCs/>
            <w:sz w:val="20"/>
            <w:szCs w:val="20"/>
            <w:lang w:val="en-US"/>
          </w:rPr>
          <w:t>5.3.</w:t>
        </w:r>
      </w:ins>
      <w:ins w:id="530" w:author="Belit Berdel KIŞ" w:date="2020-12-19T18:50:00Z">
        <w:r>
          <w:rPr>
            <w:rFonts w:ascii="Times New Roman" w:hAnsi="Times New Roman"/>
            <w:b/>
            <w:bCs/>
            <w:sz w:val="20"/>
            <w:szCs w:val="20"/>
          </w:rPr>
          <w:t xml:space="preserve"> Tahmin Uygulaması Süreci</w:t>
        </w:r>
      </w:ins>
    </w:p>
    <w:p w14:paraId="526FF792" w14:textId="57EA1EB0" w:rsidR="00274848" w:rsidRPr="00274848" w:rsidRDefault="00274848" w:rsidP="003C3644">
      <w:pPr>
        <w:spacing w:line="240" w:lineRule="auto"/>
        <w:jc w:val="both"/>
        <w:rPr>
          <w:ins w:id="531" w:author="Belit Berdel KIŞ" w:date="2020-12-19T18:49:00Z"/>
          <w:rFonts w:ascii="Times New Roman" w:hAnsi="Times New Roman"/>
          <w:i/>
          <w:iCs/>
          <w:sz w:val="20"/>
          <w:szCs w:val="20"/>
          <w:rPrChange w:id="532" w:author="Belit Berdel KIŞ" w:date="2020-12-19T18:51:00Z">
            <w:rPr>
              <w:ins w:id="533" w:author="Belit Berdel KIŞ" w:date="2020-12-19T18:49:00Z"/>
              <w:rFonts w:ascii="Times New Roman" w:hAnsi="Times New Roman"/>
              <w:sz w:val="20"/>
              <w:szCs w:val="20"/>
              <w:lang w:val="en-US"/>
            </w:rPr>
          </w:rPrChange>
        </w:rPr>
      </w:pPr>
      <w:ins w:id="534" w:author="Belit Berdel KIŞ" w:date="2020-12-19T18:50:00Z">
        <w:r w:rsidRPr="00274848">
          <w:rPr>
            <w:rFonts w:ascii="Times New Roman" w:hAnsi="Times New Roman"/>
            <w:i/>
            <w:iCs/>
            <w:sz w:val="20"/>
            <w:szCs w:val="20"/>
            <w:rPrChange w:id="535" w:author="Belit Berdel KIŞ" w:date="2020-12-19T18:51:00Z">
              <w:rPr>
                <w:rFonts w:ascii="Times New Roman" w:hAnsi="Times New Roman"/>
                <w:b/>
                <w:bCs/>
                <w:sz w:val="20"/>
                <w:szCs w:val="20"/>
              </w:rPr>
            </w:rPrChange>
          </w:rPr>
          <w:t>5.3.1.</w:t>
        </w:r>
      </w:ins>
      <w:ins w:id="536" w:author="Belit Berdel KIŞ" w:date="2020-12-19T18:51:00Z">
        <w:r>
          <w:rPr>
            <w:rFonts w:ascii="Times New Roman" w:hAnsi="Times New Roman"/>
            <w:i/>
            <w:iCs/>
            <w:sz w:val="20"/>
            <w:szCs w:val="20"/>
          </w:rPr>
          <w:tab/>
        </w:r>
      </w:ins>
      <w:ins w:id="537" w:author="Belit Berdel KIŞ" w:date="2020-12-19T18:50:00Z">
        <w:r w:rsidRPr="00274848">
          <w:rPr>
            <w:rFonts w:ascii="Times New Roman" w:hAnsi="Times New Roman"/>
            <w:i/>
            <w:iCs/>
            <w:sz w:val="20"/>
            <w:szCs w:val="20"/>
            <w:rPrChange w:id="538" w:author="Belit Berdel KIŞ" w:date="2020-12-19T18:51:00Z">
              <w:rPr>
                <w:rFonts w:ascii="Times New Roman" w:hAnsi="Times New Roman"/>
                <w:b/>
                <w:bCs/>
                <w:sz w:val="20"/>
                <w:szCs w:val="20"/>
              </w:rPr>
            </w:rPrChange>
          </w:rPr>
          <w:t>Türkiye</w:t>
        </w:r>
      </w:ins>
      <w:ins w:id="539" w:author="Belit Berdel KIŞ" w:date="2020-12-19T18:51:00Z">
        <w:r>
          <w:rPr>
            <w:rFonts w:ascii="Times New Roman" w:hAnsi="Times New Roman"/>
            <w:i/>
            <w:iCs/>
            <w:sz w:val="20"/>
            <w:szCs w:val="20"/>
          </w:rPr>
          <w:t xml:space="preserve"> </w:t>
        </w:r>
      </w:ins>
      <w:ins w:id="540" w:author="Belit Berdel KIŞ" w:date="2020-12-19T18:52:00Z">
        <w:r>
          <w:rPr>
            <w:rFonts w:ascii="Times New Roman" w:hAnsi="Times New Roman"/>
            <w:i/>
            <w:iCs/>
            <w:sz w:val="20"/>
            <w:szCs w:val="20"/>
          </w:rPr>
          <w:t>için Tahmin Uygulaması</w:t>
        </w:r>
      </w:ins>
    </w:p>
    <w:p w14:paraId="446E4B84" w14:textId="015CCEFF" w:rsidR="00F91E8E" w:rsidRDefault="00B9120F" w:rsidP="003C3644">
      <w:pPr>
        <w:spacing w:line="240" w:lineRule="auto"/>
        <w:jc w:val="both"/>
        <w:rPr>
          <w:ins w:id="541" w:author="Belit Berdel KIŞ" w:date="2020-12-19T18:23:00Z"/>
          <w:rFonts w:ascii="Times New Roman" w:hAnsi="Times New Roman"/>
          <w:sz w:val="20"/>
          <w:szCs w:val="20"/>
          <w:lang w:val="en-US"/>
        </w:rPr>
      </w:pPr>
      <w:ins w:id="542" w:author="Belit Berdel KIŞ" w:date="2020-12-19T14:26:00Z">
        <w:r>
          <w:rPr>
            <w:rFonts w:ascii="Times New Roman" w:hAnsi="Times New Roman"/>
            <w:sz w:val="20"/>
            <w:szCs w:val="20"/>
            <w:lang w:val="en-US"/>
          </w:rPr>
          <w:t xml:space="preserve">Veri setinin düzenlenmesi sonucunda </w:t>
        </w:r>
      </w:ins>
      <w:ins w:id="543" w:author="Belit Berdel KIŞ" w:date="2020-12-19T14:27:00Z">
        <w:r>
          <w:rPr>
            <w:rFonts w:ascii="Times New Roman" w:hAnsi="Times New Roman"/>
            <w:sz w:val="20"/>
            <w:szCs w:val="20"/>
            <w:lang w:val="en-US"/>
          </w:rPr>
          <w:t>tahmin programının geliştirilmesine başlandı. Kulla</w:t>
        </w:r>
      </w:ins>
      <w:ins w:id="544" w:author="Belit Berdel KIŞ" w:date="2020-12-19T14:28:00Z">
        <w:r>
          <w:rPr>
            <w:rFonts w:ascii="Times New Roman" w:hAnsi="Times New Roman"/>
            <w:sz w:val="20"/>
            <w:szCs w:val="20"/>
            <w:lang w:val="en-US"/>
          </w:rPr>
          <w:t>nılıcak olan Prophet kütü</w:t>
        </w:r>
      </w:ins>
      <w:ins w:id="545" w:author="Belit Berdel KIŞ" w:date="2020-12-19T14:29:00Z">
        <w:r>
          <w:rPr>
            <w:rFonts w:ascii="Times New Roman" w:hAnsi="Times New Roman"/>
            <w:sz w:val="20"/>
            <w:szCs w:val="20"/>
            <w:lang w:val="en-US"/>
          </w:rPr>
          <w:t>phanesi</w:t>
        </w:r>
      </w:ins>
      <w:ins w:id="546" w:author="Belit Berdel KIŞ" w:date="2020-12-19T14:33:00Z">
        <w:r>
          <w:rPr>
            <w:rFonts w:ascii="Times New Roman" w:hAnsi="Times New Roman"/>
            <w:sz w:val="20"/>
            <w:szCs w:val="20"/>
            <w:lang w:val="en-US"/>
          </w:rPr>
          <w:t xml:space="preserve"> finansal veriler üstünde regresyon analizi yardımı ile ileri tarihli tahmin yapılabilmesini sağlamaktadır. Prophet</w:t>
        </w:r>
      </w:ins>
      <w:ins w:id="547" w:author="Belit Berdel KIŞ" w:date="2020-12-19T15:12:00Z">
        <w:r w:rsidR="00307787">
          <w:rPr>
            <w:rFonts w:ascii="Times New Roman" w:hAnsi="Times New Roman"/>
            <w:sz w:val="20"/>
            <w:szCs w:val="20"/>
            <w:lang w:val="en-US"/>
          </w:rPr>
          <w:t>’ın</w:t>
        </w:r>
      </w:ins>
      <w:ins w:id="548" w:author="Belit Berdel KIŞ" w:date="2020-12-19T14:33:00Z">
        <w:r>
          <w:rPr>
            <w:rFonts w:ascii="Times New Roman" w:hAnsi="Times New Roman"/>
            <w:sz w:val="20"/>
            <w:szCs w:val="20"/>
            <w:lang w:val="en-US"/>
          </w:rPr>
          <w:t xml:space="preserve"> çalışması için gerekli olan </w:t>
        </w:r>
      </w:ins>
      <w:ins w:id="549" w:author="Belit Berdel KIŞ" w:date="2020-12-19T14:35:00Z">
        <w:r w:rsidR="002D0B28">
          <w:rPr>
            <w:rFonts w:ascii="Times New Roman" w:hAnsi="Times New Roman"/>
            <w:sz w:val="20"/>
            <w:szCs w:val="20"/>
            <w:lang w:val="en-US"/>
          </w:rPr>
          <w:t>veri</w:t>
        </w:r>
      </w:ins>
      <w:ins w:id="550" w:author="Belit Berdel KIŞ" w:date="2020-12-19T15:10:00Z">
        <w:r w:rsidR="00307787">
          <w:rPr>
            <w:rFonts w:ascii="Times New Roman" w:hAnsi="Times New Roman"/>
            <w:sz w:val="20"/>
            <w:szCs w:val="20"/>
            <w:lang w:val="en-US"/>
          </w:rPr>
          <w:t xml:space="preserve"> tarih-zaman formatına </w:t>
        </w:r>
      </w:ins>
      <w:ins w:id="551" w:author="Belit Berdel KIŞ" w:date="2020-12-19T15:11:00Z">
        <w:r w:rsidR="00307787">
          <w:rPr>
            <w:rFonts w:ascii="Times New Roman" w:hAnsi="Times New Roman"/>
            <w:sz w:val="20"/>
            <w:szCs w:val="20"/>
            <w:lang w:val="en-US"/>
          </w:rPr>
          <w:t>dönüştürüldükten sonra</w:t>
        </w:r>
      </w:ins>
      <w:ins w:id="552" w:author="Belit Berdel KIŞ" w:date="2020-12-19T15:12:00Z">
        <w:r w:rsidR="00307787">
          <w:rPr>
            <w:rFonts w:ascii="Times New Roman" w:hAnsi="Times New Roman"/>
            <w:sz w:val="20"/>
            <w:szCs w:val="20"/>
            <w:lang w:val="en-US"/>
          </w:rPr>
          <w:t xml:space="preserve"> </w:t>
        </w:r>
      </w:ins>
      <w:ins w:id="553" w:author="Belit Berdel KIŞ" w:date="2020-12-19T15:13:00Z">
        <w:r w:rsidR="00307787">
          <w:rPr>
            <w:rFonts w:ascii="Times New Roman" w:hAnsi="Times New Roman"/>
            <w:sz w:val="20"/>
            <w:szCs w:val="20"/>
            <w:lang w:val="en-US"/>
          </w:rPr>
          <w:t>modele yerleştirilimiştir.</w:t>
        </w:r>
      </w:ins>
      <w:ins w:id="554" w:author="Belit Berdel KIŞ" w:date="2020-12-19T15:14:00Z">
        <w:r w:rsidR="00307787">
          <w:rPr>
            <w:rFonts w:ascii="Times New Roman" w:hAnsi="Times New Roman"/>
            <w:sz w:val="20"/>
            <w:szCs w:val="20"/>
            <w:lang w:val="en-US"/>
          </w:rPr>
          <w:t xml:space="preserve"> Tahmin edilmesi istenen tarihler aynı zaman formatında bir liste olarak alın</w:t>
        </w:r>
      </w:ins>
      <w:ins w:id="555" w:author="Belit Berdel KIŞ" w:date="2020-12-19T15:15:00Z">
        <w:r w:rsidR="008B0F99">
          <w:rPr>
            <w:rFonts w:ascii="Times New Roman" w:hAnsi="Times New Roman"/>
            <w:sz w:val="20"/>
            <w:szCs w:val="20"/>
            <w:lang w:val="en-US"/>
          </w:rPr>
          <w:t xml:space="preserve">mıştır. </w:t>
        </w:r>
      </w:ins>
      <w:ins w:id="556" w:author="Belit Berdel KIŞ" w:date="2020-12-19T18:55:00Z">
        <w:r w:rsidR="00274848">
          <w:rPr>
            <w:rFonts w:ascii="Times New Roman" w:hAnsi="Times New Roman"/>
            <w:sz w:val="20"/>
            <w:szCs w:val="20"/>
            <w:lang w:val="en-US"/>
          </w:rPr>
          <w:t>%20 test ve %80</w:t>
        </w:r>
        <w:r w:rsidR="00832B44">
          <w:rPr>
            <w:rFonts w:ascii="Times New Roman" w:hAnsi="Times New Roman"/>
            <w:sz w:val="20"/>
            <w:szCs w:val="20"/>
            <w:lang w:val="en-US"/>
          </w:rPr>
          <w:t xml:space="preserve"> öğrenm</w:t>
        </w:r>
      </w:ins>
      <w:ins w:id="557" w:author="Belit Berdel KIŞ" w:date="2020-12-19T18:56:00Z">
        <w:r w:rsidR="00832B44">
          <w:rPr>
            <w:rFonts w:ascii="Times New Roman" w:hAnsi="Times New Roman"/>
            <w:sz w:val="20"/>
            <w:szCs w:val="20"/>
            <w:lang w:val="en-US"/>
          </w:rPr>
          <w:t xml:space="preserve">e verisi olmak üzere sıralı olarak bölünmüştür. </w:t>
        </w:r>
      </w:ins>
      <w:ins w:id="558" w:author="Belit Berdel KIŞ" w:date="2020-12-19T15:15:00Z">
        <w:r w:rsidR="008B0F99">
          <w:rPr>
            <w:rFonts w:ascii="Times New Roman" w:hAnsi="Times New Roman"/>
            <w:sz w:val="20"/>
            <w:szCs w:val="20"/>
            <w:lang w:val="en-US"/>
          </w:rPr>
          <w:t xml:space="preserve">Zaman listesinin tahmin sonucu olarak </w:t>
        </w:r>
      </w:ins>
      <w:ins w:id="559" w:author="Belit Berdel KIŞ" w:date="2020-12-19T15:20:00Z">
        <w:r w:rsidR="008B0F99">
          <w:rPr>
            <w:rFonts w:ascii="Times New Roman" w:hAnsi="Times New Roman"/>
            <w:sz w:val="20"/>
            <w:szCs w:val="20"/>
            <w:lang w:val="en-US"/>
          </w:rPr>
          <w:t>alınan tahmin ve tahmin aralıkları</w:t>
        </w:r>
      </w:ins>
      <w:ins w:id="560" w:author="Belit Berdel KIŞ" w:date="2020-12-19T18:42:00Z">
        <w:r w:rsidR="002315CE">
          <w:rPr>
            <w:rFonts w:ascii="Times New Roman" w:hAnsi="Times New Roman"/>
            <w:sz w:val="20"/>
            <w:szCs w:val="20"/>
            <w:lang w:val="en-US"/>
          </w:rPr>
          <w:t xml:space="preserve"> şekil 5’te</w:t>
        </w:r>
      </w:ins>
      <w:ins w:id="561" w:author="Belit Berdel KIŞ" w:date="2020-12-19T18:41:00Z">
        <w:r w:rsidR="002315CE">
          <w:rPr>
            <w:rFonts w:ascii="Times New Roman" w:hAnsi="Times New Roman"/>
            <w:sz w:val="20"/>
            <w:szCs w:val="20"/>
            <w:lang w:val="en-US"/>
          </w:rPr>
          <w:t xml:space="preserve"> </w:t>
        </w:r>
      </w:ins>
      <w:ins w:id="562" w:author="Belit Berdel KIŞ" w:date="2020-12-19T15:23:00Z">
        <w:r w:rsidR="008B0F99">
          <w:rPr>
            <w:rFonts w:ascii="Times New Roman" w:hAnsi="Times New Roman"/>
            <w:sz w:val="20"/>
            <w:szCs w:val="20"/>
            <w:lang w:val="en-US"/>
          </w:rPr>
          <w:t xml:space="preserve"> görselleştiri</w:t>
        </w:r>
      </w:ins>
      <w:ins w:id="563" w:author="Belit Berdel KIŞ" w:date="2020-12-19T18:23:00Z">
        <w:r w:rsidR="008B0F99">
          <w:rPr>
            <w:rFonts w:ascii="Times New Roman" w:hAnsi="Times New Roman"/>
            <w:sz w:val="20"/>
            <w:szCs w:val="20"/>
            <w:lang w:val="en-US"/>
          </w:rPr>
          <w:t>lmiştir.</w:t>
        </w:r>
      </w:ins>
      <w:ins w:id="564" w:author="Belit Berdel KIŞ" w:date="2020-12-19T18:38:00Z">
        <w:r w:rsidR="002315CE">
          <w:rPr>
            <w:rFonts w:ascii="Times New Roman" w:hAnsi="Times New Roman"/>
            <w:sz w:val="20"/>
            <w:szCs w:val="20"/>
            <w:lang w:val="en-US"/>
          </w:rPr>
          <w:t xml:space="preserve"> </w:t>
        </w:r>
      </w:ins>
      <w:ins w:id="565" w:author="Belit Berdel KIŞ" w:date="2020-12-19T18:39:00Z">
        <w:r w:rsidR="002315CE">
          <w:rPr>
            <w:rFonts w:ascii="Times New Roman" w:hAnsi="Times New Roman"/>
            <w:noProof/>
            <w:sz w:val="20"/>
            <w:szCs w:val="20"/>
            <w:lang w:val="en-US"/>
          </w:rPr>
          <w:drawing>
            <wp:inline distT="0" distB="0" distL="0" distR="0" wp14:anchorId="7BFB77FB" wp14:editId="03C1FBC4">
              <wp:extent cx="2605030" cy="2024062"/>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14760" cy="2031622"/>
                      </a:xfrm>
                      <a:prstGeom prst="rect">
                        <a:avLst/>
                      </a:prstGeom>
                      <a:noFill/>
                      <a:ln>
                        <a:noFill/>
                      </a:ln>
                    </pic:spPr>
                  </pic:pic>
                </a:graphicData>
              </a:graphic>
            </wp:inline>
          </w:drawing>
        </w:r>
      </w:ins>
    </w:p>
    <w:p w14:paraId="36C3B428" w14:textId="4B30C22A" w:rsidR="008B0F99" w:rsidRDefault="002315CE" w:rsidP="002315CE">
      <w:pPr>
        <w:spacing w:line="240" w:lineRule="auto"/>
        <w:jc w:val="center"/>
        <w:rPr>
          <w:ins w:id="566" w:author="Belit Berdel KIŞ" w:date="2020-12-19T18:42:00Z"/>
          <w:rFonts w:ascii="Times New Roman" w:hAnsi="Times New Roman"/>
          <w:sz w:val="20"/>
          <w:szCs w:val="20"/>
        </w:rPr>
      </w:pPr>
      <w:ins w:id="567" w:author="Belit Berdel KIŞ" w:date="2020-12-19T18:41:00Z">
        <w:r>
          <w:rPr>
            <w:rFonts w:ascii="Times New Roman" w:hAnsi="Times New Roman"/>
            <w:sz w:val="20"/>
            <w:szCs w:val="20"/>
            <w:lang w:val="en-US"/>
          </w:rPr>
          <w:t>Şekil 5:</w:t>
        </w:r>
        <w:r>
          <w:rPr>
            <w:rFonts w:ascii="Times New Roman" w:hAnsi="Times New Roman"/>
            <w:sz w:val="20"/>
            <w:szCs w:val="20"/>
          </w:rPr>
          <w:t xml:space="preserve"> </w:t>
        </w:r>
      </w:ins>
      <w:ins w:id="568" w:author="Belit Berdel KIŞ" w:date="2020-12-19T19:21:00Z">
        <w:r w:rsidR="00FE01D7">
          <w:rPr>
            <w:rFonts w:ascii="Times New Roman" w:hAnsi="Times New Roman"/>
            <w:sz w:val="20"/>
            <w:szCs w:val="20"/>
          </w:rPr>
          <w:t>T</w:t>
        </w:r>
      </w:ins>
      <w:ins w:id="569" w:author="Belit Berdel KIŞ" w:date="2020-12-19T19:22:00Z">
        <w:r w:rsidR="00FE01D7">
          <w:rPr>
            <w:rFonts w:ascii="Times New Roman" w:hAnsi="Times New Roman"/>
            <w:sz w:val="20"/>
            <w:szCs w:val="20"/>
          </w:rPr>
          <w:t xml:space="preserve">ürkiye </w:t>
        </w:r>
      </w:ins>
      <w:ins w:id="570" w:author="Belit Berdel KIŞ" w:date="2020-12-19T18:41:00Z">
        <w:r>
          <w:rPr>
            <w:rFonts w:ascii="Times New Roman" w:hAnsi="Times New Roman"/>
            <w:sz w:val="20"/>
            <w:szCs w:val="20"/>
          </w:rPr>
          <w:t>Tahmin sonucunun görsel</w:t>
        </w:r>
      </w:ins>
      <w:ins w:id="571" w:author="Belit Berdel KIŞ" w:date="2020-12-19T18:42:00Z">
        <w:r>
          <w:rPr>
            <w:rFonts w:ascii="Times New Roman" w:hAnsi="Times New Roman"/>
            <w:sz w:val="20"/>
            <w:szCs w:val="20"/>
          </w:rPr>
          <w:t>i</w:t>
        </w:r>
      </w:ins>
    </w:p>
    <w:p w14:paraId="446B0F86" w14:textId="07018861" w:rsidR="002315CE" w:rsidRPr="002315CE" w:rsidRDefault="002315CE">
      <w:pPr>
        <w:spacing w:line="240" w:lineRule="auto"/>
        <w:jc w:val="both"/>
        <w:rPr>
          <w:ins w:id="572" w:author="Belit Berdel KIŞ" w:date="2020-12-19T02:51:00Z"/>
          <w:rFonts w:ascii="Times New Roman" w:hAnsi="Times New Roman"/>
          <w:sz w:val="20"/>
          <w:szCs w:val="20"/>
          <w:rPrChange w:id="573" w:author="Belit Berdel KIŞ" w:date="2020-12-19T18:41:00Z">
            <w:rPr>
              <w:ins w:id="574" w:author="Belit Berdel KIŞ" w:date="2020-12-19T02:51:00Z"/>
              <w:rFonts w:ascii="Times New Roman" w:hAnsi="Times New Roman"/>
              <w:sz w:val="20"/>
              <w:szCs w:val="20"/>
              <w:lang w:val="en-US"/>
            </w:rPr>
          </w:rPrChange>
        </w:rPr>
      </w:pPr>
      <w:ins w:id="575" w:author="Belit Berdel KIŞ" w:date="2020-12-19T18:42:00Z">
        <w:r>
          <w:rPr>
            <w:rFonts w:ascii="Times New Roman" w:hAnsi="Times New Roman"/>
            <w:sz w:val="20"/>
            <w:szCs w:val="20"/>
          </w:rPr>
          <w:t>Tahmin sonucu</w:t>
        </w:r>
      </w:ins>
      <w:ins w:id="576" w:author="Belit Berdel KIŞ" w:date="2020-12-19T18:43:00Z">
        <w:r>
          <w:rPr>
            <w:rFonts w:ascii="Times New Roman" w:hAnsi="Times New Roman"/>
            <w:sz w:val="20"/>
            <w:szCs w:val="20"/>
          </w:rPr>
          <w:t xml:space="preserve"> olarak senelik piyasa hacmi</w:t>
        </w:r>
      </w:ins>
      <w:ins w:id="577" w:author="Belit Berdel KIŞ" w:date="2020-12-19T18:44:00Z">
        <w:r>
          <w:rPr>
            <w:rFonts w:ascii="Times New Roman" w:hAnsi="Times New Roman"/>
            <w:sz w:val="20"/>
            <w:szCs w:val="20"/>
          </w:rPr>
          <w:t>nin aylık</w:t>
        </w:r>
      </w:ins>
      <w:ins w:id="578" w:author="Belit Berdel KIŞ" w:date="2020-12-19T18:43:00Z">
        <w:r>
          <w:rPr>
            <w:rFonts w:ascii="Times New Roman" w:hAnsi="Times New Roman"/>
            <w:sz w:val="20"/>
            <w:szCs w:val="20"/>
          </w:rPr>
          <w:t xml:space="preserve"> trendi beli</w:t>
        </w:r>
      </w:ins>
      <w:ins w:id="579" w:author="Belit Berdel KIŞ" w:date="2020-12-19T18:44:00Z">
        <w:r>
          <w:rPr>
            <w:rFonts w:ascii="Times New Roman" w:hAnsi="Times New Roman"/>
            <w:sz w:val="20"/>
            <w:szCs w:val="20"/>
          </w:rPr>
          <w:t>r</w:t>
        </w:r>
      </w:ins>
      <w:ins w:id="580" w:author="Belit Berdel KIŞ" w:date="2020-12-19T19:42:00Z">
        <w:r w:rsidR="00A11143">
          <w:rPr>
            <w:rFonts w:ascii="Times New Roman" w:hAnsi="Times New Roman"/>
            <w:sz w:val="20"/>
            <w:szCs w:val="20"/>
          </w:rPr>
          <w:t>l</w:t>
        </w:r>
      </w:ins>
      <w:ins w:id="581" w:author="Belit Berdel KIŞ" w:date="2020-12-19T18:44:00Z">
        <w:r>
          <w:rPr>
            <w:rFonts w:ascii="Times New Roman" w:hAnsi="Times New Roman"/>
            <w:sz w:val="20"/>
            <w:szCs w:val="20"/>
          </w:rPr>
          <w:t>e</w:t>
        </w:r>
      </w:ins>
      <w:ins w:id="582" w:author="Belit Berdel KIŞ" w:date="2020-12-19T19:42:00Z">
        <w:r w:rsidR="00A11143">
          <w:rPr>
            <w:rFonts w:ascii="Times New Roman" w:hAnsi="Times New Roman"/>
            <w:sz w:val="20"/>
            <w:szCs w:val="20"/>
          </w:rPr>
          <w:t>n</w:t>
        </w:r>
      </w:ins>
      <w:ins w:id="583" w:author="Belit Berdel KIŞ" w:date="2020-12-19T18:44:00Z">
        <w:r>
          <w:rPr>
            <w:rFonts w:ascii="Times New Roman" w:hAnsi="Times New Roman"/>
            <w:sz w:val="20"/>
            <w:szCs w:val="20"/>
          </w:rPr>
          <w:t xml:space="preserve">erek </w:t>
        </w:r>
      </w:ins>
      <w:ins w:id="584" w:author="Belit Berdel KIŞ" w:date="2020-12-19T18:45:00Z">
        <w:r>
          <w:rPr>
            <w:rFonts w:ascii="Times New Roman" w:hAnsi="Times New Roman"/>
            <w:sz w:val="20"/>
            <w:szCs w:val="20"/>
          </w:rPr>
          <w:t xml:space="preserve">şekil 6’da görüldüğü gibi </w:t>
        </w:r>
        <w:r w:rsidR="00274848">
          <w:rPr>
            <w:rFonts w:ascii="Times New Roman" w:hAnsi="Times New Roman"/>
            <w:sz w:val="20"/>
            <w:szCs w:val="20"/>
          </w:rPr>
          <w:t>yaz mevsimi başlangıcı ve son</w:t>
        </w:r>
      </w:ins>
      <w:ins w:id="585" w:author="Belit Berdel KIŞ" w:date="2020-12-19T18:46:00Z">
        <w:r w:rsidR="00274848">
          <w:rPr>
            <w:rFonts w:ascii="Times New Roman" w:hAnsi="Times New Roman"/>
            <w:sz w:val="20"/>
            <w:szCs w:val="20"/>
          </w:rPr>
          <w:t>unda azalma görülmektedir.</w:t>
        </w:r>
      </w:ins>
      <w:ins w:id="586" w:author="Belit Berdel KIŞ" w:date="2020-12-19T19:00:00Z">
        <w:r w:rsidR="00832B44" w:rsidRPr="00832B44">
          <w:rPr>
            <w:rFonts w:ascii="Times New Roman" w:hAnsi="Times New Roman"/>
            <w:noProof/>
            <w:sz w:val="20"/>
            <w:szCs w:val="20"/>
          </w:rPr>
          <w:t xml:space="preserve"> </w:t>
        </w:r>
      </w:ins>
      <w:ins w:id="587" w:author="Belit Berdel KIŞ" w:date="2020-12-19T20:04:00Z">
        <w:r w:rsidR="00B35ABB">
          <w:rPr>
            <w:rFonts w:ascii="Times New Roman" w:hAnsi="Times New Roman"/>
            <w:noProof/>
            <w:sz w:val="20"/>
            <w:szCs w:val="20"/>
          </w:rPr>
          <w:t>2020 senesi içerisinde öngörülmemiş nedenle</w:t>
        </w:r>
      </w:ins>
      <w:ins w:id="588" w:author="Belit Berdel KIŞ" w:date="2020-12-19T20:05:00Z">
        <w:r w:rsidR="00B35ABB">
          <w:rPr>
            <w:rFonts w:ascii="Times New Roman" w:hAnsi="Times New Roman"/>
            <w:noProof/>
            <w:sz w:val="20"/>
            <w:szCs w:val="20"/>
          </w:rPr>
          <w:t xml:space="preserve">rden dolayı oluşan etkenlerin </w:t>
        </w:r>
        <w:r w:rsidR="00B35ABB">
          <w:rPr>
            <w:rFonts w:ascii="Times New Roman" w:hAnsi="Times New Roman"/>
            <w:noProof/>
            <w:sz w:val="20"/>
            <w:szCs w:val="20"/>
          </w:rPr>
          <w:lastRenderedPageBreak/>
          <w:t>etkisinden dolayı hata payı etkilenmiştir.</w:t>
        </w:r>
      </w:ins>
      <w:ins w:id="589" w:author="Belit Berdel KIŞ" w:date="2020-12-19T19:00:00Z">
        <w:r w:rsidR="00832B44">
          <w:rPr>
            <w:rFonts w:ascii="Times New Roman" w:hAnsi="Times New Roman"/>
            <w:noProof/>
            <w:sz w:val="20"/>
            <w:szCs w:val="20"/>
          </w:rPr>
          <w:drawing>
            <wp:inline distT="0" distB="0" distL="0" distR="0" wp14:anchorId="5EA32741" wp14:editId="74CA489D">
              <wp:extent cx="2516028" cy="14482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590523" cy="1491121"/>
                      </a:xfrm>
                      <a:prstGeom prst="rect">
                        <a:avLst/>
                      </a:prstGeom>
                      <a:noFill/>
                      <a:ln>
                        <a:noFill/>
                      </a:ln>
                    </pic:spPr>
                  </pic:pic>
                </a:graphicData>
              </a:graphic>
            </wp:inline>
          </w:drawing>
        </w:r>
      </w:ins>
      <w:ins w:id="590" w:author="Belit Berdel KIŞ" w:date="2020-12-19T18:53:00Z">
        <w:r w:rsidR="00274848">
          <w:rPr>
            <w:rFonts w:ascii="Times New Roman" w:hAnsi="Times New Roman"/>
            <w:sz w:val="20"/>
            <w:szCs w:val="20"/>
          </w:rPr>
          <w:t xml:space="preserve"> </w:t>
        </w:r>
      </w:ins>
    </w:p>
    <w:p w14:paraId="6D20E5A6" w14:textId="5C2ABCD9" w:rsidR="00F91E8E" w:rsidRDefault="00274848" w:rsidP="00274848">
      <w:pPr>
        <w:spacing w:line="240" w:lineRule="auto"/>
        <w:jc w:val="center"/>
        <w:rPr>
          <w:ins w:id="591" w:author="Belit Berdel KIŞ" w:date="2020-12-19T19:00:00Z"/>
          <w:rFonts w:ascii="Times New Roman" w:hAnsi="Times New Roman"/>
          <w:sz w:val="20"/>
          <w:szCs w:val="20"/>
        </w:rPr>
      </w:pPr>
      <w:ins w:id="592" w:author="Belit Berdel KIŞ" w:date="2020-12-19T18:46:00Z">
        <w:r>
          <w:rPr>
            <w:rFonts w:ascii="Times New Roman" w:hAnsi="Times New Roman"/>
            <w:sz w:val="20"/>
            <w:szCs w:val="20"/>
          </w:rPr>
          <w:t xml:space="preserve">Şekil 6: </w:t>
        </w:r>
      </w:ins>
      <w:ins w:id="593" w:author="Belit Berdel KIŞ" w:date="2020-12-19T19:49:00Z">
        <w:r w:rsidR="00314037">
          <w:rPr>
            <w:rFonts w:ascii="Times New Roman" w:hAnsi="Times New Roman"/>
            <w:sz w:val="20"/>
            <w:szCs w:val="20"/>
          </w:rPr>
          <w:t xml:space="preserve">Türkiye </w:t>
        </w:r>
      </w:ins>
      <w:ins w:id="594" w:author="Belit Berdel KIŞ" w:date="2020-12-19T18:46:00Z">
        <w:r>
          <w:rPr>
            <w:rFonts w:ascii="Times New Roman" w:hAnsi="Times New Roman"/>
            <w:sz w:val="20"/>
            <w:szCs w:val="20"/>
          </w:rPr>
          <w:t xml:space="preserve">Aylık trend </w:t>
        </w:r>
      </w:ins>
      <w:ins w:id="595" w:author="Belit Berdel KIŞ" w:date="2020-12-19T18:47:00Z">
        <w:r>
          <w:rPr>
            <w:rFonts w:ascii="Times New Roman" w:hAnsi="Times New Roman"/>
            <w:sz w:val="20"/>
            <w:szCs w:val="20"/>
          </w:rPr>
          <w:t>analizi</w:t>
        </w:r>
      </w:ins>
    </w:p>
    <w:p w14:paraId="6BE40239" w14:textId="1F718977" w:rsidR="00832B44" w:rsidRDefault="00832B44">
      <w:pPr>
        <w:spacing w:line="240" w:lineRule="auto"/>
        <w:jc w:val="both"/>
        <w:rPr>
          <w:ins w:id="596" w:author="Belit Berdel KIŞ" w:date="2020-12-19T19:02:00Z"/>
          <w:rFonts w:ascii="Times New Roman" w:hAnsi="Times New Roman"/>
          <w:sz w:val="20"/>
          <w:szCs w:val="20"/>
        </w:rPr>
        <w:pPrChange w:id="597" w:author="Belit Berdel KIŞ" w:date="2020-12-19T19:57:00Z">
          <w:pPr>
            <w:spacing w:line="240" w:lineRule="auto"/>
          </w:pPr>
        </w:pPrChange>
      </w:pPr>
      <w:ins w:id="598" w:author="Belit Berdel KIŞ" w:date="2020-12-19T19:00:00Z">
        <w:r>
          <w:rPr>
            <w:rFonts w:ascii="Times New Roman" w:hAnsi="Times New Roman"/>
            <w:sz w:val="20"/>
            <w:szCs w:val="20"/>
          </w:rPr>
          <w:t>Model hata oranı</w:t>
        </w:r>
      </w:ins>
      <w:ins w:id="599" w:author="Belit Berdel KIŞ" w:date="2020-12-19T19:01:00Z">
        <w:r>
          <w:rPr>
            <w:rFonts w:ascii="Times New Roman" w:hAnsi="Times New Roman"/>
            <w:sz w:val="20"/>
            <w:szCs w:val="20"/>
          </w:rPr>
          <w:t xml:space="preserve"> şekil 7’de </w:t>
        </w:r>
      </w:ins>
      <w:ins w:id="600" w:author="Belit Berdel KIŞ" w:date="2020-12-19T19:02:00Z">
        <w:r>
          <w:rPr>
            <w:rFonts w:ascii="Times New Roman" w:hAnsi="Times New Roman"/>
            <w:sz w:val="20"/>
            <w:szCs w:val="20"/>
          </w:rPr>
          <w:t>gösterilmiştir ve</w:t>
        </w:r>
      </w:ins>
      <w:ins w:id="601" w:author="Belit Berdel KIŞ" w:date="2020-12-19T19:00:00Z">
        <w:r>
          <w:rPr>
            <w:rFonts w:ascii="Times New Roman" w:hAnsi="Times New Roman"/>
            <w:sz w:val="20"/>
            <w:szCs w:val="20"/>
          </w:rPr>
          <w:t xml:space="preserve">  0.388  oranında olup performansı sistem analizi sonrasında hata payı azaltılabilir.</w:t>
        </w:r>
      </w:ins>
    </w:p>
    <w:p w14:paraId="61B36A8D" w14:textId="53DAE54F" w:rsidR="00832B44" w:rsidRDefault="00832B44" w:rsidP="00832B44">
      <w:pPr>
        <w:spacing w:line="240" w:lineRule="auto"/>
        <w:rPr>
          <w:ins w:id="602" w:author="Belit Berdel KIŞ" w:date="2020-12-19T19:04:00Z"/>
          <w:rFonts w:ascii="Times New Roman" w:hAnsi="Times New Roman"/>
          <w:b/>
          <w:bCs/>
          <w:sz w:val="20"/>
          <w:szCs w:val="20"/>
        </w:rPr>
      </w:pPr>
      <w:ins w:id="603" w:author="Belit Berdel KIŞ" w:date="2020-12-19T19:04:00Z">
        <w:r w:rsidRPr="00832B44">
          <w:rPr>
            <w:rFonts w:ascii="Times New Roman" w:hAnsi="Times New Roman"/>
            <w:b/>
            <w:bCs/>
            <w:noProof/>
            <w:sz w:val="20"/>
            <w:szCs w:val="20"/>
          </w:rPr>
          <w:drawing>
            <wp:inline distT="0" distB="0" distL="0" distR="0" wp14:anchorId="688DC561" wp14:editId="571ECE3D">
              <wp:extent cx="2609850" cy="1639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9850" cy="1639570"/>
                      </a:xfrm>
                      <a:prstGeom prst="rect">
                        <a:avLst/>
                      </a:prstGeom>
                    </pic:spPr>
                  </pic:pic>
                </a:graphicData>
              </a:graphic>
            </wp:inline>
          </w:drawing>
        </w:r>
      </w:ins>
    </w:p>
    <w:p w14:paraId="0F9BD7CD" w14:textId="15D511C3" w:rsidR="00832B44" w:rsidRDefault="00832B44" w:rsidP="00832B44">
      <w:pPr>
        <w:spacing w:line="240" w:lineRule="auto"/>
        <w:jc w:val="center"/>
        <w:rPr>
          <w:ins w:id="604" w:author="Belit Berdel KIŞ" w:date="2020-12-19T19:05:00Z"/>
          <w:rFonts w:ascii="Times New Roman" w:hAnsi="Times New Roman"/>
          <w:sz w:val="20"/>
          <w:szCs w:val="20"/>
        </w:rPr>
      </w:pPr>
      <w:ins w:id="605" w:author="Belit Berdel KIŞ" w:date="2020-12-19T19:04:00Z">
        <w:r>
          <w:rPr>
            <w:rFonts w:ascii="Times New Roman" w:hAnsi="Times New Roman"/>
            <w:sz w:val="20"/>
            <w:szCs w:val="20"/>
          </w:rPr>
          <w:t xml:space="preserve">Şekil 7: </w:t>
        </w:r>
      </w:ins>
      <w:ins w:id="606" w:author="Belit Berdel KIŞ" w:date="2020-12-19T19:49:00Z">
        <w:r w:rsidR="00314037">
          <w:rPr>
            <w:rFonts w:ascii="Times New Roman" w:hAnsi="Times New Roman"/>
            <w:sz w:val="20"/>
            <w:szCs w:val="20"/>
          </w:rPr>
          <w:t xml:space="preserve">Türkiye </w:t>
        </w:r>
      </w:ins>
      <w:ins w:id="607" w:author="Belit Berdel KIŞ" w:date="2020-12-19T19:04:00Z">
        <w:r>
          <w:rPr>
            <w:rFonts w:ascii="Times New Roman" w:hAnsi="Times New Roman"/>
            <w:sz w:val="20"/>
            <w:szCs w:val="20"/>
          </w:rPr>
          <w:t>Model</w:t>
        </w:r>
      </w:ins>
      <w:ins w:id="608" w:author="Belit Berdel KIŞ" w:date="2020-12-19T19:49:00Z">
        <w:r w:rsidR="00314037">
          <w:rPr>
            <w:rFonts w:ascii="Times New Roman" w:hAnsi="Times New Roman"/>
            <w:sz w:val="20"/>
            <w:szCs w:val="20"/>
          </w:rPr>
          <w:t>i</w:t>
        </w:r>
      </w:ins>
      <w:ins w:id="609" w:author="Belit Berdel KIŞ" w:date="2020-12-19T19:04:00Z">
        <w:r>
          <w:rPr>
            <w:rFonts w:ascii="Times New Roman" w:hAnsi="Times New Roman"/>
            <w:sz w:val="20"/>
            <w:szCs w:val="20"/>
          </w:rPr>
          <w:t xml:space="preserve"> Hata</w:t>
        </w:r>
      </w:ins>
      <w:ins w:id="610" w:author="Belit Berdel KIŞ" w:date="2020-12-19T19:05:00Z">
        <w:r>
          <w:rPr>
            <w:rFonts w:ascii="Times New Roman" w:hAnsi="Times New Roman"/>
            <w:sz w:val="20"/>
            <w:szCs w:val="20"/>
          </w:rPr>
          <w:t xml:space="preserve"> grafiği</w:t>
        </w:r>
      </w:ins>
    </w:p>
    <w:p w14:paraId="1F438CAC" w14:textId="77777777" w:rsidR="00832B44" w:rsidRPr="00832B44" w:rsidRDefault="00832B44">
      <w:pPr>
        <w:spacing w:line="240" w:lineRule="auto"/>
        <w:rPr>
          <w:ins w:id="611" w:author="Belit Berdel KIŞ" w:date="2020-12-19T18:52:00Z"/>
          <w:rFonts w:ascii="Times New Roman" w:hAnsi="Times New Roman"/>
          <w:sz w:val="20"/>
          <w:szCs w:val="20"/>
        </w:rPr>
        <w:pPrChange w:id="612" w:author="Belit Berdel KIŞ" w:date="2020-12-19T19:05:00Z">
          <w:pPr>
            <w:spacing w:line="240" w:lineRule="auto"/>
            <w:jc w:val="center"/>
          </w:pPr>
        </w:pPrChange>
      </w:pPr>
    </w:p>
    <w:p w14:paraId="104FF37F" w14:textId="1A4F286C" w:rsidR="00274848" w:rsidRDefault="00274848" w:rsidP="00274848">
      <w:pPr>
        <w:spacing w:line="240" w:lineRule="auto"/>
        <w:rPr>
          <w:ins w:id="613" w:author="Belit Berdel KIŞ" w:date="2020-12-19T18:52:00Z"/>
          <w:rFonts w:ascii="Times New Roman" w:hAnsi="Times New Roman"/>
          <w:i/>
          <w:iCs/>
          <w:sz w:val="20"/>
          <w:szCs w:val="20"/>
        </w:rPr>
      </w:pPr>
      <w:ins w:id="614" w:author="Belit Berdel KIŞ" w:date="2020-12-19T18:52:00Z">
        <w:r>
          <w:rPr>
            <w:rFonts w:ascii="Times New Roman" w:hAnsi="Times New Roman"/>
            <w:i/>
            <w:iCs/>
            <w:sz w:val="20"/>
            <w:szCs w:val="20"/>
          </w:rPr>
          <w:t>5.3.2.</w:t>
        </w:r>
        <w:r>
          <w:rPr>
            <w:rFonts w:ascii="Times New Roman" w:hAnsi="Times New Roman"/>
            <w:i/>
            <w:iCs/>
            <w:sz w:val="20"/>
            <w:szCs w:val="20"/>
          </w:rPr>
          <w:tab/>
          <w:t>Amerika için Tahmin Uygulaması</w:t>
        </w:r>
      </w:ins>
    </w:p>
    <w:p w14:paraId="69CE80E3" w14:textId="0E0A341B" w:rsidR="00274848" w:rsidRDefault="00274848">
      <w:pPr>
        <w:spacing w:line="240" w:lineRule="auto"/>
        <w:jc w:val="both"/>
        <w:rPr>
          <w:ins w:id="615" w:author="Belit Berdel KIŞ" w:date="2020-12-19T19:20:00Z"/>
          <w:rFonts w:ascii="Times New Roman" w:hAnsi="Times New Roman"/>
          <w:sz w:val="20"/>
          <w:szCs w:val="20"/>
        </w:rPr>
        <w:pPrChange w:id="616" w:author="Belit Berdel KIŞ" w:date="2020-12-19T19:57:00Z">
          <w:pPr>
            <w:spacing w:line="240" w:lineRule="auto"/>
          </w:pPr>
        </w:pPrChange>
      </w:pPr>
      <w:ins w:id="617" w:author="Belit Berdel KIŞ" w:date="2020-12-19T18:53:00Z">
        <w:r>
          <w:rPr>
            <w:rFonts w:ascii="Times New Roman" w:hAnsi="Times New Roman"/>
            <w:sz w:val="20"/>
            <w:szCs w:val="20"/>
          </w:rPr>
          <w:t xml:space="preserve">Türkiye için yapılan sistem modeli amerika üzerinde </w:t>
        </w:r>
      </w:ins>
      <w:ins w:id="618" w:author="Belit Berdel KIŞ" w:date="2020-12-19T19:06:00Z">
        <w:r w:rsidR="008B071C">
          <w:rPr>
            <w:rFonts w:ascii="Times New Roman" w:hAnsi="Times New Roman"/>
            <w:sz w:val="20"/>
            <w:szCs w:val="20"/>
          </w:rPr>
          <w:t>denenmiştir</w:t>
        </w:r>
      </w:ins>
      <w:ins w:id="619" w:author="Belit Berdel KIŞ" w:date="2020-12-19T19:07:00Z">
        <w:r w:rsidR="008B071C">
          <w:rPr>
            <w:rFonts w:ascii="Times New Roman" w:hAnsi="Times New Roman"/>
            <w:sz w:val="20"/>
            <w:szCs w:val="20"/>
          </w:rPr>
          <w:t xml:space="preserve">. İleri tarihli </w:t>
        </w:r>
      </w:ins>
      <w:ins w:id="620" w:author="Belit Berdel KIŞ" w:date="2020-12-19T19:09:00Z">
        <w:r w:rsidR="008B071C">
          <w:rPr>
            <w:rFonts w:ascii="Times New Roman" w:hAnsi="Times New Roman"/>
            <w:sz w:val="20"/>
            <w:szCs w:val="20"/>
          </w:rPr>
          <w:t xml:space="preserve">tahmin olarak </w:t>
        </w:r>
      </w:ins>
      <w:ins w:id="621" w:author="Belit Berdel KIŞ" w:date="2020-12-19T19:18:00Z">
        <w:r w:rsidR="00FE01D7">
          <w:rPr>
            <w:rFonts w:ascii="Times New Roman" w:hAnsi="Times New Roman"/>
            <w:sz w:val="20"/>
            <w:szCs w:val="20"/>
          </w:rPr>
          <w:t>şekil 8’de görüldüğ</w:t>
        </w:r>
      </w:ins>
      <w:ins w:id="622" w:author="Belit Berdel KIŞ" w:date="2020-12-19T19:33:00Z">
        <w:r w:rsidR="0055094C">
          <w:rPr>
            <w:rFonts w:ascii="Times New Roman" w:hAnsi="Times New Roman"/>
            <w:sz w:val="20"/>
            <w:szCs w:val="20"/>
          </w:rPr>
          <w:t>ü</w:t>
        </w:r>
      </w:ins>
      <w:ins w:id="623" w:author="Belit Berdel KIŞ" w:date="2020-12-19T19:18:00Z">
        <w:r w:rsidR="00FE01D7">
          <w:rPr>
            <w:rFonts w:ascii="Times New Roman" w:hAnsi="Times New Roman"/>
            <w:sz w:val="20"/>
            <w:szCs w:val="20"/>
          </w:rPr>
          <w:t xml:space="preserve"> gibi</w:t>
        </w:r>
      </w:ins>
      <w:ins w:id="624" w:author="Belit Berdel KIŞ" w:date="2020-12-19T19:29:00Z">
        <w:r w:rsidR="0055094C">
          <w:rPr>
            <w:rFonts w:ascii="Times New Roman" w:hAnsi="Times New Roman"/>
            <w:sz w:val="20"/>
            <w:szCs w:val="20"/>
          </w:rPr>
          <w:t xml:space="preserve"> </w:t>
        </w:r>
      </w:ins>
      <w:ins w:id="625" w:author="Belit Berdel KIŞ" w:date="2020-12-19T19:33:00Z">
        <w:r w:rsidR="0055094C">
          <w:rPr>
            <w:rFonts w:ascii="Times New Roman" w:hAnsi="Times New Roman"/>
            <w:sz w:val="20"/>
            <w:szCs w:val="20"/>
          </w:rPr>
          <w:t>artış g</w:t>
        </w:r>
      </w:ins>
      <w:ins w:id="626" w:author="Belit Berdel KIŞ" w:date="2020-12-19T19:35:00Z">
        <w:r w:rsidR="0055094C">
          <w:rPr>
            <w:rFonts w:ascii="Times New Roman" w:hAnsi="Times New Roman"/>
            <w:sz w:val="20"/>
            <w:szCs w:val="20"/>
          </w:rPr>
          <w:t>ö</w:t>
        </w:r>
      </w:ins>
      <w:ins w:id="627" w:author="Belit Berdel KIŞ" w:date="2020-12-19T19:33:00Z">
        <w:r w:rsidR="0055094C">
          <w:rPr>
            <w:rFonts w:ascii="Times New Roman" w:hAnsi="Times New Roman"/>
            <w:sz w:val="20"/>
            <w:szCs w:val="20"/>
          </w:rPr>
          <w:t>stermektedir.</w:t>
        </w:r>
      </w:ins>
    </w:p>
    <w:p w14:paraId="02D9DAED" w14:textId="59FFF33F" w:rsidR="00FE01D7" w:rsidRDefault="00FE01D7" w:rsidP="00274848">
      <w:pPr>
        <w:spacing w:line="240" w:lineRule="auto"/>
        <w:rPr>
          <w:ins w:id="628" w:author="Belit Berdel KIŞ" w:date="2020-12-19T19:21:00Z"/>
          <w:rFonts w:ascii="Times New Roman" w:hAnsi="Times New Roman"/>
          <w:sz w:val="20"/>
          <w:szCs w:val="20"/>
        </w:rPr>
      </w:pPr>
      <w:ins w:id="629" w:author="Belit Berdel KIŞ" w:date="2020-12-19T19:21:00Z">
        <w:r>
          <w:rPr>
            <w:rFonts w:ascii="Times New Roman" w:hAnsi="Times New Roman"/>
            <w:noProof/>
            <w:sz w:val="20"/>
            <w:szCs w:val="20"/>
          </w:rPr>
          <w:drawing>
            <wp:inline distT="0" distB="0" distL="0" distR="0" wp14:anchorId="35D59F33" wp14:editId="58CFC68C">
              <wp:extent cx="2605405" cy="1552575"/>
              <wp:effectExtent l="0" t="0" r="444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05405" cy="1552575"/>
                      </a:xfrm>
                      <a:prstGeom prst="rect">
                        <a:avLst/>
                      </a:prstGeom>
                      <a:noFill/>
                      <a:ln>
                        <a:noFill/>
                      </a:ln>
                    </pic:spPr>
                  </pic:pic>
                </a:graphicData>
              </a:graphic>
            </wp:inline>
          </w:drawing>
        </w:r>
      </w:ins>
    </w:p>
    <w:p w14:paraId="75035187" w14:textId="1B5BAADF" w:rsidR="00A11143" w:rsidRDefault="00FE01D7">
      <w:pPr>
        <w:spacing w:line="240" w:lineRule="auto"/>
        <w:jc w:val="center"/>
        <w:rPr>
          <w:ins w:id="630" w:author="Belit Berdel KIŞ" w:date="2020-12-19T19:23:00Z"/>
          <w:rFonts w:ascii="Times New Roman" w:hAnsi="Times New Roman"/>
          <w:sz w:val="20"/>
          <w:szCs w:val="20"/>
        </w:rPr>
      </w:pPr>
      <w:ins w:id="631" w:author="Belit Berdel KIŞ" w:date="2020-12-19T19:21:00Z">
        <w:r>
          <w:rPr>
            <w:rFonts w:ascii="Times New Roman" w:hAnsi="Times New Roman"/>
            <w:sz w:val="20"/>
            <w:szCs w:val="20"/>
          </w:rPr>
          <w:t>Şekil 8: Amerika</w:t>
        </w:r>
      </w:ins>
      <w:ins w:id="632" w:author="Belit Berdel KIŞ" w:date="2020-12-19T19:22:00Z">
        <w:r>
          <w:rPr>
            <w:rFonts w:ascii="Times New Roman" w:hAnsi="Times New Roman"/>
            <w:sz w:val="20"/>
            <w:szCs w:val="20"/>
          </w:rPr>
          <w:t xml:space="preserve"> Tahmin sonucu</w:t>
        </w:r>
      </w:ins>
    </w:p>
    <w:p w14:paraId="0BA23799" w14:textId="51E2B93A" w:rsidR="00FE01D7" w:rsidRDefault="00A11143">
      <w:pPr>
        <w:spacing w:line="240" w:lineRule="auto"/>
        <w:jc w:val="both"/>
        <w:rPr>
          <w:ins w:id="633" w:author="Belit Berdel KIŞ" w:date="2020-12-19T19:49:00Z"/>
          <w:rFonts w:ascii="Times New Roman" w:hAnsi="Times New Roman"/>
          <w:sz w:val="20"/>
          <w:szCs w:val="20"/>
        </w:rPr>
        <w:pPrChange w:id="634" w:author="Belit Berdel KIŞ" w:date="2020-12-19T19:57:00Z">
          <w:pPr>
            <w:spacing w:line="240" w:lineRule="auto"/>
          </w:pPr>
        </w:pPrChange>
      </w:pPr>
      <w:ins w:id="635" w:author="Belit Berdel KIŞ" w:date="2020-12-19T19:40:00Z">
        <w:r>
          <w:rPr>
            <w:rFonts w:ascii="Times New Roman" w:hAnsi="Times New Roman"/>
            <w:sz w:val="20"/>
            <w:szCs w:val="20"/>
          </w:rPr>
          <w:t xml:space="preserve">Tahmin sonucu olarak senelik piyasa hacminin aylık trendi belir şekil 9’da görüldüğü gibi </w:t>
        </w:r>
      </w:ins>
      <w:ins w:id="636" w:author="Belit Berdel KIŞ" w:date="2020-12-19T19:42:00Z">
        <w:r>
          <w:rPr>
            <w:rFonts w:ascii="Times New Roman" w:hAnsi="Times New Roman"/>
            <w:sz w:val="20"/>
            <w:szCs w:val="20"/>
          </w:rPr>
          <w:t>ilkbahar</w:t>
        </w:r>
      </w:ins>
      <w:ins w:id="637" w:author="Belit Berdel KIŞ" w:date="2020-12-19T19:47:00Z">
        <w:r w:rsidR="00314037">
          <w:rPr>
            <w:rFonts w:ascii="Times New Roman" w:hAnsi="Times New Roman"/>
            <w:sz w:val="20"/>
            <w:szCs w:val="20"/>
          </w:rPr>
          <w:t xml:space="preserve"> ve yaz</w:t>
        </w:r>
      </w:ins>
      <w:ins w:id="638" w:author="Belit Berdel KIŞ" w:date="2020-12-19T19:40:00Z">
        <w:r>
          <w:rPr>
            <w:rFonts w:ascii="Times New Roman" w:hAnsi="Times New Roman"/>
            <w:sz w:val="20"/>
            <w:szCs w:val="20"/>
          </w:rPr>
          <w:t xml:space="preserve"> mevsim</w:t>
        </w:r>
      </w:ins>
      <w:ins w:id="639" w:author="Belit Berdel KIŞ" w:date="2020-12-19T19:47:00Z">
        <w:r w:rsidR="00314037">
          <w:rPr>
            <w:rFonts w:ascii="Times New Roman" w:hAnsi="Times New Roman"/>
            <w:sz w:val="20"/>
            <w:szCs w:val="20"/>
          </w:rPr>
          <w:t>lerinde</w:t>
        </w:r>
      </w:ins>
      <w:ins w:id="640" w:author="Belit Berdel KIŞ" w:date="2020-12-19T19:48:00Z">
        <w:r w:rsidR="00314037">
          <w:rPr>
            <w:rFonts w:ascii="Times New Roman" w:hAnsi="Times New Roman"/>
            <w:sz w:val="20"/>
            <w:szCs w:val="20"/>
          </w:rPr>
          <w:t xml:space="preserve"> dalgalanmalar görü</w:t>
        </w:r>
      </w:ins>
      <w:ins w:id="641" w:author="Belit Berdel KIŞ" w:date="2020-12-19T19:53:00Z">
        <w:r w:rsidR="00314037">
          <w:rPr>
            <w:rFonts w:ascii="Times New Roman" w:hAnsi="Times New Roman"/>
            <w:sz w:val="20"/>
            <w:szCs w:val="20"/>
          </w:rPr>
          <w:t>l</w:t>
        </w:r>
      </w:ins>
      <w:ins w:id="642" w:author="Belit Berdel KIŞ" w:date="2020-12-19T19:48:00Z">
        <w:r w:rsidR="00314037">
          <w:rPr>
            <w:rFonts w:ascii="Times New Roman" w:hAnsi="Times New Roman"/>
            <w:sz w:val="20"/>
            <w:szCs w:val="20"/>
          </w:rPr>
          <w:t xml:space="preserve">mektedir. Geri kalan zamanlarda trendler </w:t>
        </w:r>
        <w:r w:rsidR="00314037">
          <w:rPr>
            <w:rFonts w:ascii="Times New Roman" w:hAnsi="Times New Roman"/>
            <w:sz w:val="20"/>
            <w:szCs w:val="20"/>
          </w:rPr>
          <w:t>monotonlaştığı</w:t>
        </w:r>
      </w:ins>
      <w:ins w:id="643" w:author="Belit Berdel KIŞ" w:date="2020-12-19T19:49:00Z">
        <w:r w:rsidR="00314037">
          <w:rPr>
            <w:rFonts w:ascii="Times New Roman" w:hAnsi="Times New Roman"/>
            <w:sz w:val="20"/>
            <w:szCs w:val="20"/>
          </w:rPr>
          <w:t xml:space="preserve"> görülür.</w:t>
        </w:r>
      </w:ins>
      <w:ins w:id="644" w:author="Belit Berdel KIŞ" w:date="2020-12-19T19:43:00Z">
        <w:r>
          <w:rPr>
            <w:rFonts w:ascii="Times New Roman" w:hAnsi="Times New Roman"/>
            <w:sz w:val="20"/>
            <w:szCs w:val="20"/>
          </w:rPr>
          <w:t xml:space="preserve"> </w:t>
        </w:r>
      </w:ins>
      <w:ins w:id="645" w:author="Belit Berdel KIŞ" w:date="2020-12-19T19:41:00Z">
        <w:r>
          <w:rPr>
            <w:rFonts w:ascii="Times New Roman" w:hAnsi="Times New Roman"/>
            <w:noProof/>
            <w:sz w:val="20"/>
            <w:szCs w:val="20"/>
          </w:rPr>
          <w:drawing>
            <wp:inline distT="0" distB="0" distL="0" distR="0" wp14:anchorId="54D01573" wp14:editId="2813DDD9">
              <wp:extent cx="2606040" cy="1157605"/>
              <wp:effectExtent l="0" t="0" r="381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06040" cy="1157605"/>
                      </a:xfrm>
                      <a:prstGeom prst="rect">
                        <a:avLst/>
                      </a:prstGeom>
                      <a:noFill/>
                      <a:ln>
                        <a:noFill/>
                      </a:ln>
                    </pic:spPr>
                  </pic:pic>
                </a:graphicData>
              </a:graphic>
            </wp:inline>
          </w:drawing>
        </w:r>
      </w:ins>
    </w:p>
    <w:p w14:paraId="0558D12A" w14:textId="01E8D545" w:rsidR="00A11143" w:rsidRPr="00274848" w:rsidRDefault="00314037">
      <w:pPr>
        <w:spacing w:line="240" w:lineRule="auto"/>
        <w:jc w:val="center"/>
        <w:rPr>
          <w:ins w:id="646" w:author="Belit Berdel KIŞ" w:date="2020-12-19T18:47:00Z"/>
          <w:rFonts w:ascii="Times New Roman" w:hAnsi="Times New Roman"/>
          <w:sz w:val="20"/>
          <w:szCs w:val="20"/>
        </w:rPr>
      </w:pPr>
      <w:ins w:id="647" w:author="Belit Berdel KIŞ" w:date="2020-12-19T19:49:00Z">
        <w:r>
          <w:rPr>
            <w:rFonts w:ascii="Times New Roman" w:hAnsi="Times New Roman"/>
            <w:sz w:val="20"/>
            <w:szCs w:val="20"/>
          </w:rPr>
          <w:t>Şekil 9: Amerika Aylık Trend Analizi</w:t>
        </w:r>
      </w:ins>
    </w:p>
    <w:p w14:paraId="35E1499F" w14:textId="29E66B4B" w:rsidR="00274848" w:rsidRDefault="00274848" w:rsidP="00274848">
      <w:pPr>
        <w:spacing w:line="240" w:lineRule="auto"/>
        <w:rPr>
          <w:ins w:id="648" w:author="Belit Berdel KIŞ" w:date="2020-12-19T19:15:00Z"/>
          <w:rFonts w:ascii="Times New Roman" w:hAnsi="Times New Roman"/>
          <w:b/>
          <w:bCs/>
          <w:sz w:val="20"/>
          <w:szCs w:val="20"/>
        </w:rPr>
      </w:pPr>
      <w:ins w:id="649" w:author="Belit Berdel KIŞ" w:date="2020-12-19T18:47:00Z">
        <w:r>
          <w:rPr>
            <w:rFonts w:ascii="Times New Roman" w:hAnsi="Times New Roman"/>
            <w:b/>
            <w:bCs/>
            <w:sz w:val="20"/>
            <w:szCs w:val="20"/>
          </w:rPr>
          <w:t>5.</w:t>
        </w:r>
      </w:ins>
      <w:ins w:id="650" w:author="Belit Berdel KIŞ" w:date="2020-12-19T18:50:00Z">
        <w:r>
          <w:rPr>
            <w:rFonts w:ascii="Times New Roman" w:hAnsi="Times New Roman"/>
            <w:b/>
            <w:bCs/>
            <w:sz w:val="20"/>
            <w:szCs w:val="20"/>
          </w:rPr>
          <w:t>4</w:t>
        </w:r>
      </w:ins>
      <w:ins w:id="651" w:author="Belit Berdel KIŞ" w:date="2020-12-19T18:47:00Z">
        <w:r>
          <w:rPr>
            <w:rFonts w:ascii="Times New Roman" w:hAnsi="Times New Roman"/>
            <w:b/>
            <w:bCs/>
            <w:sz w:val="20"/>
            <w:szCs w:val="20"/>
          </w:rPr>
          <w:t xml:space="preserve">. </w:t>
        </w:r>
      </w:ins>
      <w:ins w:id="652" w:author="Belit Berdel KIŞ" w:date="2020-12-19T18:48:00Z">
        <w:r>
          <w:rPr>
            <w:rFonts w:ascii="Times New Roman" w:hAnsi="Times New Roman"/>
            <w:b/>
            <w:bCs/>
            <w:sz w:val="20"/>
            <w:szCs w:val="20"/>
          </w:rPr>
          <w:t>Sonuç</w:t>
        </w:r>
      </w:ins>
    </w:p>
    <w:p w14:paraId="07AED56C" w14:textId="1C2EA98D" w:rsidR="008B071C" w:rsidRDefault="00314037" w:rsidP="00B35ABB">
      <w:pPr>
        <w:spacing w:line="240" w:lineRule="auto"/>
        <w:jc w:val="both"/>
        <w:rPr>
          <w:ins w:id="653" w:author="Belit Berdel KIŞ" w:date="2020-12-19T20:11:00Z"/>
          <w:rFonts w:ascii="Times New Roman" w:hAnsi="Times New Roman"/>
          <w:sz w:val="20"/>
          <w:szCs w:val="20"/>
          <w:lang w:val="en-US"/>
        </w:rPr>
      </w:pPr>
      <w:ins w:id="654" w:author="Belit Berdel KIŞ" w:date="2020-12-19T19:53:00Z">
        <w:r>
          <w:rPr>
            <w:rFonts w:ascii="Times New Roman" w:hAnsi="Times New Roman"/>
            <w:sz w:val="20"/>
            <w:szCs w:val="20"/>
            <w:lang w:val="en-US"/>
          </w:rPr>
          <w:t>Analiz sonucu olarak</w:t>
        </w:r>
      </w:ins>
      <w:ins w:id="655" w:author="Belit Berdel KIŞ" w:date="2020-12-19T19:54:00Z">
        <w:r>
          <w:rPr>
            <w:rFonts w:ascii="Times New Roman" w:hAnsi="Times New Roman"/>
            <w:sz w:val="20"/>
            <w:szCs w:val="20"/>
            <w:lang w:val="en-US"/>
          </w:rPr>
          <w:t xml:space="preserve"> E-ticaret</w:t>
        </w:r>
      </w:ins>
      <w:ins w:id="656" w:author="Belit Berdel KIŞ" w:date="2020-12-19T19:55:00Z">
        <w:r>
          <w:rPr>
            <w:rFonts w:ascii="Times New Roman" w:hAnsi="Times New Roman"/>
            <w:sz w:val="20"/>
            <w:szCs w:val="20"/>
            <w:lang w:val="en-US"/>
          </w:rPr>
          <w:t xml:space="preserve"> hacminin dünya çapıda</w:t>
        </w:r>
      </w:ins>
      <w:ins w:id="657" w:author="Belit Berdel KIŞ" w:date="2020-12-19T19:54:00Z">
        <w:r>
          <w:rPr>
            <w:rFonts w:ascii="Times New Roman" w:hAnsi="Times New Roman"/>
            <w:sz w:val="20"/>
            <w:szCs w:val="20"/>
            <w:lang w:val="en-US"/>
          </w:rPr>
          <w:t xml:space="preserve"> giderek artıcağı ve model içinde deği</w:t>
        </w:r>
      </w:ins>
      <w:ins w:id="658" w:author="Belit Berdel KIŞ" w:date="2020-12-19T19:55:00Z">
        <w:r>
          <w:rPr>
            <w:rFonts w:ascii="Times New Roman" w:hAnsi="Times New Roman"/>
            <w:sz w:val="20"/>
            <w:szCs w:val="20"/>
            <w:lang w:val="en-US"/>
          </w:rPr>
          <w:t xml:space="preserve">şkenler arttırılarak trendlerin </w:t>
        </w:r>
      </w:ins>
      <w:ins w:id="659" w:author="Belit Berdel KIŞ" w:date="2020-12-19T19:58:00Z">
        <w:r w:rsidR="00B35ABB">
          <w:rPr>
            <w:rFonts w:ascii="Times New Roman" w:hAnsi="Times New Roman"/>
            <w:sz w:val="20"/>
            <w:szCs w:val="20"/>
            <w:lang w:val="en-US"/>
          </w:rPr>
          <w:t>be</w:t>
        </w:r>
      </w:ins>
      <w:ins w:id="660" w:author="Belit Berdel KIŞ" w:date="2020-12-19T19:59:00Z">
        <w:r w:rsidR="00B35ABB">
          <w:rPr>
            <w:rFonts w:ascii="Times New Roman" w:hAnsi="Times New Roman"/>
            <w:sz w:val="20"/>
            <w:szCs w:val="20"/>
            <w:lang w:val="en-US"/>
          </w:rPr>
          <w:t>lirlenebileceği çıkarımı yapılabilir. Yapılan model geliştirilerek araştırma amacına göre implemente edilebilir veya gerçek zamanlı sistem</w:t>
        </w:r>
      </w:ins>
      <w:ins w:id="661" w:author="Belit Berdel KIŞ" w:date="2020-12-19T20:00:00Z">
        <w:r w:rsidR="00B35ABB">
          <w:rPr>
            <w:rFonts w:ascii="Times New Roman" w:hAnsi="Times New Roman"/>
            <w:sz w:val="20"/>
            <w:szCs w:val="20"/>
            <w:lang w:val="en-US"/>
          </w:rPr>
          <w:t>ler üzerinden ileri zamanlı tahminler üzerinden işlem yapmasını sağlayabilir. Türkiye’nin</w:t>
        </w:r>
      </w:ins>
      <w:ins w:id="662" w:author="Belit Berdel KIŞ" w:date="2020-12-19T20:01:00Z">
        <w:r w:rsidR="00B35ABB">
          <w:rPr>
            <w:rFonts w:ascii="Times New Roman" w:hAnsi="Times New Roman"/>
            <w:sz w:val="20"/>
            <w:szCs w:val="20"/>
            <w:lang w:val="en-US"/>
          </w:rPr>
          <w:t xml:space="preserve"> 2020 içinde olan öngörülmemiş olaylar doğrultusunda </w:t>
        </w:r>
      </w:ins>
      <w:ins w:id="663" w:author="Belit Berdel KIŞ" w:date="2020-12-19T20:08:00Z">
        <w:r w:rsidR="00083D66">
          <w:rPr>
            <w:rFonts w:ascii="Times New Roman" w:hAnsi="Times New Roman"/>
            <w:sz w:val="20"/>
            <w:szCs w:val="20"/>
            <w:lang w:val="en-US"/>
          </w:rPr>
          <w:t>modelin tahmi</w:t>
        </w:r>
      </w:ins>
      <w:ins w:id="664" w:author="Belit Berdel KIŞ" w:date="2020-12-19T20:10:00Z">
        <w:r w:rsidR="00083D66">
          <w:rPr>
            <w:rFonts w:ascii="Times New Roman" w:hAnsi="Times New Roman"/>
            <w:sz w:val="20"/>
            <w:szCs w:val="20"/>
            <w:lang w:val="en-US"/>
          </w:rPr>
          <w:t>n kabiliyetini etkilemi</w:t>
        </w:r>
      </w:ins>
      <w:ins w:id="665" w:author="Belit Berdel KIŞ" w:date="2020-12-19T20:11:00Z">
        <w:r w:rsidR="00083D66">
          <w:rPr>
            <w:rFonts w:ascii="Times New Roman" w:hAnsi="Times New Roman"/>
            <w:sz w:val="20"/>
            <w:szCs w:val="20"/>
            <w:lang w:val="en-US"/>
          </w:rPr>
          <w:t>ştir. Sonuç olarak bu çalışmada:</w:t>
        </w:r>
      </w:ins>
    </w:p>
    <w:p w14:paraId="452B4995" w14:textId="6100649C" w:rsidR="00083D66" w:rsidRDefault="00083D66" w:rsidP="00083D66">
      <w:pPr>
        <w:pStyle w:val="ListParagraph"/>
        <w:numPr>
          <w:ilvl w:val="0"/>
          <w:numId w:val="13"/>
        </w:numPr>
        <w:spacing w:line="240" w:lineRule="auto"/>
        <w:jc w:val="both"/>
        <w:rPr>
          <w:ins w:id="666" w:author="Belit Berdel KIŞ" w:date="2020-12-19T20:11:00Z"/>
          <w:rFonts w:ascii="Times New Roman" w:hAnsi="Times New Roman"/>
          <w:sz w:val="20"/>
          <w:szCs w:val="20"/>
          <w:lang w:val="en-US"/>
        </w:rPr>
      </w:pPr>
      <w:ins w:id="667" w:author="Belit Berdel KIŞ" w:date="2020-12-19T20:11:00Z">
        <w:r>
          <w:rPr>
            <w:rFonts w:ascii="Times New Roman" w:hAnsi="Times New Roman"/>
            <w:sz w:val="20"/>
            <w:szCs w:val="20"/>
            <w:lang w:val="en-US"/>
          </w:rPr>
          <w:t>E-Ticaret’in ne olduğu</w:t>
        </w:r>
      </w:ins>
    </w:p>
    <w:p w14:paraId="6720AC1B" w14:textId="4FC2F5E9" w:rsidR="00083D66" w:rsidRDefault="00083D66" w:rsidP="00083D66">
      <w:pPr>
        <w:pStyle w:val="ListParagraph"/>
        <w:numPr>
          <w:ilvl w:val="0"/>
          <w:numId w:val="13"/>
        </w:numPr>
        <w:spacing w:line="240" w:lineRule="auto"/>
        <w:jc w:val="both"/>
        <w:rPr>
          <w:ins w:id="668" w:author="Belit Berdel KIŞ" w:date="2020-12-19T20:13:00Z"/>
          <w:rFonts w:ascii="Times New Roman" w:hAnsi="Times New Roman"/>
          <w:sz w:val="20"/>
          <w:szCs w:val="20"/>
          <w:lang w:val="en-US"/>
        </w:rPr>
      </w:pPr>
      <w:ins w:id="669" w:author="Belit Berdel KIŞ" w:date="2020-12-19T20:12:00Z">
        <w:r>
          <w:rPr>
            <w:rFonts w:ascii="Times New Roman" w:hAnsi="Times New Roman"/>
            <w:sz w:val="20"/>
            <w:szCs w:val="20"/>
            <w:lang w:val="en-US"/>
          </w:rPr>
          <w:t>2020 yılına kadar olan E-ticaret</w:t>
        </w:r>
      </w:ins>
      <w:ins w:id="670" w:author="Belit Berdel KIŞ" w:date="2020-12-19T20:13:00Z">
        <w:r>
          <w:rPr>
            <w:rFonts w:ascii="Times New Roman" w:hAnsi="Times New Roman"/>
            <w:sz w:val="20"/>
            <w:szCs w:val="20"/>
            <w:lang w:val="en-US"/>
          </w:rPr>
          <w:t xml:space="preserve"> </w:t>
        </w:r>
      </w:ins>
      <w:ins w:id="671" w:author="Belit Berdel KIŞ" w:date="2020-12-19T20:19:00Z">
        <w:r w:rsidR="00B91FF0">
          <w:rPr>
            <w:rFonts w:ascii="Times New Roman" w:hAnsi="Times New Roman"/>
            <w:sz w:val="20"/>
            <w:szCs w:val="20"/>
            <w:lang w:val="en-US"/>
          </w:rPr>
          <w:t>piyasa</w:t>
        </w:r>
      </w:ins>
      <w:ins w:id="672" w:author="Belit Berdel KIŞ" w:date="2020-12-19T20:12:00Z">
        <w:r>
          <w:rPr>
            <w:rFonts w:ascii="Times New Roman" w:hAnsi="Times New Roman"/>
            <w:sz w:val="20"/>
            <w:szCs w:val="20"/>
            <w:lang w:val="en-US"/>
          </w:rPr>
          <w:t xml:space="preserve"> analizi</w:t>
        </w:r>
      </w:ins>
    </w:p>
    <w:p w14:paraId="397EAB3E" w14:textId="6CD7A02C" w:rsidR="00083D66" w:rsidRDefault="00083D66" w:rsidP="00083D66">
      <w:pPr>
        <w:pStyle w:val="ListParagraph"/>
        <w:numPr>
          <w:ilvl w:val="0"/>
          <w:numId w:val="13"/>
        </w:numPr>
        <w:spacing w:line="240" w:lineRule="auto"/>
        <w:jc w:val="both"/>
        <w:rPr>
          <w:ins w:id="673" w:author="Belit Berdel KIŞ" w:date="2020-12-19T20:15:00Z"/>
          <w:rFonts w:ascii="Times New Roman" w:hAnsi="Times New Roman"/>
          <w:sz w:val="20"/>
          <w:szCs w:val="20"/>
          <w:lang w:val="en-US"/>
        </w:rPr>
      </w:pPr>
      <w:ins w:id="674" w:author="Belit Berdel KIŞ" w:date="2020-12-19T20:13:00Z">
        <w:r>
          <w:rPr>
            <w:rFonts w:ascii="Times New Roman" w:hAnsi="Times New Roman"/>
            <w:sz w:val="20"/>
            <w:szCs w:val="20"/>
            <w:lang w:val="en-US"/>
          </w:rPr>
          <w:t>Finansal analiz modeli</w:t>
        </w:r>
      </w:ins>
    </w:p>
    <w:p w14:paraId="27289D11" w14:textId="0C282CE2" w:rsidR="00083D66" w:rsidRDefault="00083D66" w:rsidP="00083D66">
      <w:pPr>
        <w:pStyle w:val="ListParagraph"/>
        <w:numPr>
          <w:ilvl w:val="0"/>
          <w:numId w:val="13"/>
        </w:numPr>
        <w:spacing w:line="240" w:lineRule="auto"/>
        <w:jc w:val="both"/>
        <w:rPr>
          <w:ins w:id="675" w:author="Belit Berdel KIŞ" w:date="2020-12-19T20:15:00Z"/>
          <w:rFonts w:ascii="Times New Roman" w:hAnsi="Times New Roman"/>
          <w:sz w:val="20"/>
          <w:szCs w:val="20"/>
          <w:lang w:val="en-US"/>
        </w:rPr>
      </w:pPr>
      <w:ins w:id="676" w:author="Belit Berdel KIŞ" w:date="2020-12-19T20:15:00Z">
        <w:r>
          <w:rPr>
            <w:rFonts w:ascii="Times New Roman" w:hAnsi="Times New Roman"/>
            <w:sz w:val="20"/>
            <w:szCs w:val="20"/>
            <w:lang w:val="en-US"/>
          </w:rPr>
          <w:t>Model implementasyonu</w:t>
        </w:r>
      </w:ins>
    </w:p>
    <w:p w14:paraId="7C4E881B" w14:textId="4D8F87D2" w:rsidR="00083D66" w:rsidRPr="00083D66" w:rsidRDefault="00083D66">
      <w:pPr>
        <w:spacing w:line="240" w:lineRule="auto"/>
        <w:jc w:val="both"/>
        <w:rPr>
          <w:ins w:id="677" w:author="Belit Berdel KIŞ" w:date="2020-12-19T02:55:00Z"/>
          <w:rFonts w:ascii="Times New Roman" w:hAnsi="Times New Roman"/>
          <w:sz w:val="20"/>
          <w:szCs w:val="20"/>
          <w:lang w:val="en-US"/>
          <w:rPrChange w:id="678" w:author="Belit Berdel KIŞ" w:date="2020-12-19T20:15:00Z">
            <w:rPr>
              <w:ins w:id="679" w:author="Belit Berdel KIŞ" w:date="2020-12-19T02:55:00Z"/>
              <w:rFonts w:ascii="Times New Roman" w:hAnsi="Times New Roman"/>
              <w:sz w:val="20"/>
              <w:szCs w:val="20"/>
            </w:rPr>
          </w:rPrChange>
        </w:rPr>
      </w:pPr>
      <w:ins w:id="680" w:author="Belit Berdel KIŞ" w:date="2020-12-19T20:15:00Z">
        <w:r>
          <w:rPr>
            <w:rFonts w:ascii="Times New Roman" w:hAnsi="Times New Roman"/>
            <w:sz w:val="20"/>
            <w:szCs w:val="20"/>
            <w:lang w:val="en-US"/>
          </w:rPr>
          <w:t>konularından bahsedilmiştir</w:t>
        </w:r>
      </w:ins>
      <w:ins w:id="681" w:author="Belit Berdel KIŞ" w:date="2020-12-19T20:16:00Z">
        <w:r>
          <w:rPr>
            <w:rFonts w:ascii="Times New Roman" w:hAnsi="Times New Roman"/>
            <w:sz w:val="20"/>
            <w:szCs w:val="20"/>
            <w:lang w:val="en-US"/>
          </w:rPr>
          <w:t xml:space="preserve"> ve</w:t>
        </w:r>
      </w:ins>
      <w:ins w:id="682" w:author="Belit Berdel KIŞ" w:date="2020-12-19T20:27:00Z">
        <w:r w:rsidR="00290608">
          <w:rPr>
            <w:rFonts w:ascii="Times New Roman" w:hAnsi="Times New Roman"/>
            <w:sz w:val="20"/>
            <w:szCs w:val="20"/>
            <w:lang w:val="en-US"/>
          </w:rPr>
          <w:t xml:space="preserve"> yapılan çalışma</w:t>
        </w:r>
      </w:ins>
      <w:ins w:id="683" w:author="Belit Berdel KIŞ" w:date="2020-12-19T20:29:00Z">
        <w:r w:rsidR="00290608">
          <w:rPr>
            <w:rFonts w:ascii="Times New Roman" w:hAnsi="Times New Roman"/>
            <w:sz w:val="20"/>
            <w:szCs w:val="20"/>
            <w:lang w:val="en-US"/>
          </w:rPr>
          <w:t xml:space="preserve"> sonucunda</w:t>
        </w:r>
      </w:ins>
      <w:ins w:id="684" w:author="Belit Berdel KIŞ" w:date="2020-12-19T20:24:00Z">
        <w:r w:rsidR="00B91FF0">
          <w:rPr>
            <w:rFonts w:ascii="Times New Roman" w:hAnsi="Times New Roman"/>
            <w:sz w:val="20"/>
            <w:szCs w:val="20"/>
            <w:lang w:val="en-US"/>
          </w:rPr>
          <w:t xml:space="preserve"> </w:t>
        </w:r>
      </w:ins>
      <w:ins w:id="685" w:author="Belit Berdel KIŞ" w:date="2020-12-19T20:32:00Z">
        <w:r w:rsidR="00290608">
          <w:rPr>
            <w:rFonts w:ascii="Times New Roman" w:hAnsi="Times New Roman"/>
            <w:sz w:val="20"/>
            <w:szCs w:val="20"/>
            <w:lang w:val="en-US"/>
          </w:rPr>
          <w:t xml:space="preserve">makina öğrenmesi yardımıyla </w:t>
        </w:r>
      </w:ins>
      <w:ins w:id="686" w:author="Belit Berdel KIŞ" w:date="2020-12-19T20:25:00Z">
        <w:r w:rsidR="00B91FF0">
          <w:rPr>
            <w:rFonts w:ascii="Times New Roman" w:hAnsi="Times New Roman"/>
            <w:sz w:val="20"/>
            <w:szCs w:val="20"/>
            <w:lang w:val="en-US"/>
          </w:rPr>
          <w:t>E-ticaret</w:t>
        </w:r>
      </w:ins>
      <w:ins w:id="687" w:author="Belit Berdel KIŞ" w:date="2020-12-19T20:27:00Z">
        <w:r w:rsidR="00290608">
          <w:rPr>
            <w:rFonts w:ascii="Times New Roman" w:hAnsi="Times New Roman"/>
            <w:sz w:val="20"/>
            <w:szCs w:val="20"/>
            <w:lang w:val="en-US"/>
          </w:rPr>
          <w:t>in gelicekt</w:t>
        </w:r>
      </w:ins>
      <w:ins w:id="688" w:author="Belit Berdel KIŞ" w:date="2020-12-19T20:32:00Z">
        <w:r w:rsidR="00290608">
          <w:rPr>
            <w:rFonts w:ascii="Times New Roman" w:hAnsi="Times New Roman"/>
            <w:sz w:val="20"/>
            <w:szCs w:val="20"/>
            <w:lang w:val="en-US"/>
          </w:rPr>
          <w:t>e geliş</w:t>
        </w:r>
      </w:ins>
      <w:ins w:id="689" w:author="Belit Berdel KIŞ" w:date="2020-12-19T20:33:00Z">
        <w:r w:rsidR="00290608">
          <w:rPr>
            <w:rFonts w:ascii="Times New Roman" w:hAnsi="Times New Roman"/>
            <w:sz w:val="20"/>
            <w:szCs w:val="20"/>
            <w:lang w:val="en-US"/>
          </w:rPr>
          <w:t>tiği görülmüştür.</w:t>
        </w:r>
      </w:ins>
    </w:p>
    <w:p w14:paraId="20CB3A3A" w14:textId="77777777" w:rsidR="009B173E" w:rsidRPr="00213C33" w:rsidRDefault="009B173E" w:rsidP="003C3644">
      <w:pPr>
        <w:spacing w:line="240" w:lineRule="auto"/>
        <w:jc w:val="both"/>
        <w:rPr>
          <w:rFonts w:ascii="Times New Roman" w:hAnsi="Times New Roman"/>
          <w:sz w:val="20"/>
          <w:szCs w:val="20"/>
        </w:rPr>
      </w:pPr>
    </w:p>
    <w:p w14:paraId="715C736D" w14:textId="77777777" w:rsidR="003C3644" w:rsidRPr="00A4037C" w:rsidRDefault="00A73398" w:rsidP="00C774A6">
      <w:pPr>
        <w:pStyle w:val="Heading1"/>
        <w:rPr>
          <w:sz w:val="24"/>
          <w:szCs w:val="24"/>
        </w:rPr>
      </w:pPr>
      <w:r w:rsidRPr="00A4037C">
        <w:rPr>
          <w:sz w:val="24"/>
          <w:szCs w:val="24"/>
        </w:rPr>
        <w:t>KAYNAKLAR</w:t>
      </w:r>
    </w:p>
    <w:p w14:paraId="34046983" w14:textId="471D9634" w:rsidR="00213C33" w:rsidRPr="00213C33" w:rsidRDefault="00213C33" w:rsidP="00B30C40">
      <w:pPr>
        <w:pStyle w:val="FootnoteBase"/>
        <w:spacing w:after="0"/>
        <w:ind w:left="284" w:hanging="284"/>
        <w:jc w:val="both"/>
        <w:rPr>
          <w:ins w:id="690" w:author="Belit Berdel KIŞ" w:date="2020-12-19T04:04:00Z"/>
          <w:rFonts w:ascii="Times New Roman" w:hAnsi="Times New Roman"/>
          <w:sz w:val="18"/>
          <w:szCs w:val="18"/>
          <w:rPrChange w:id="691" w:author="Belit Berdel KIŞ" w:date="2020-12-19T04:04:00Z">
            <w:rPr>
              <w:ins w:id="692" w:author="Belit Berdel KIŞ" w:date="2020-12-19T04:04:00Z"/>
              <w:rFonts w:ascii="Arial" w:hAnsi="Arial" w:cs="Arial"/>
              <w:sz w:val="27"/>
              <w:szCs w:val="27"/>
            </w:rPr>
          </w:rPrChange>
        </w:rPr>
      </w:pPr>
      <w:ins w:id="693" w:author="Belit Berdel KIŞ" w:date="2020-12-19T04:04:00Z">
        <w:r>
          <w:rPr>
            <w:rFonts w:ascii="Times New Roman" w:hAnsi="Times New Roman"/>
            <w:sz w:val="18"/>
            <w:szCs w:val="18"/>
          </w:rPr>
          <w:fldChar w:fldCharType="begin"/>
        </w:r>
        <w:r>
          <w:rPr>
            <w:rFonts w:ascii="Times New Roman" w:hAnsi="Times New Roman"/>
            <w:sz w:val="18"/>
            <w:szCs w:val="18"/>
          </w:rPr>
          <w:instrText xml:space="preserve"> HYPERLINK "</w:instrText>
        </w:r>
      </w:ins>
      <w:ins w:id="694" w:author="Belit Berdel KIŞ" w:date="2020-12-19T04:03:00Z">
        <w:r w:rsidRPr="00213C33">
          <w:rPr>
            <w:rFonts w:ascii="Times New Roman" w:hAnsi="Times New Roman"/>
            <w:sz w:val="18"/>
            <w:szCs w:val="18"/>
          </w:rPr>
          <w:instrText>https://dergipark.org.tr/tr/download/article-file/571035</w:instrText>
        </w:r>
      </w:ins>
      <w:ins w:id="695" w:author="Belit Berdel KIŞ" w:date="2020-12-19T04:04:00Z">
        <w:r>
          <w:rPr>
            <w:rFonts w:ascii="Times New Roman" w:hAnsi="Times New Roman"/>
            <w:sz w:val="18"/>
            <w:szCs w:val="18"/>
          </w:rPr>
          <w:instrText xml:space="preserve">" </w:instrText>
        </w:r>
        <w:r>
          <w:rPr>
            <w:rFonts w:ascii="Times New Roman" w:hAnsi="Times New Roman"/>
            <w:sz w:val="18"/>
            <w:szCs w:val="18"/>
          </w:rPr>
          <w:fldChar w:fldCharType="separate"/>
        </w:r>
      </w:ins>
      <w:ins w:id="696" w:author="Belit Berdel KIŞ" w:date="2020-12-19T04:03:00Z">
        <w:r w:rsidRPr="00180538">
          <w:rPr>
            <w:rStyle w:val="Hyperlink"/>
            <w:rFonts w:ascii="Times New Roman" w:hAnsi="Times New Roman"/>
            <w:sz w:val="18"/>
            <w:szCs w:val="18"/>
          </w:rPr>
          <w:t>https://dergipark.org.tr/tr/download/article-file/571035</w:t>
        </w:r>
      </w:ins>
      <w:ins w:id="697" w:author="Belit Berdel KIŞ" w:date="2020-12-19T04:04:00Z">
        <w:r>
          <w:rPr>
            <w:rFonts w:ascii="Times New Roman" w:hAnsi="Times New Roman"/>
            <w:sz w:val="18"/>
            <w:szCs w:val="18"/>
          </w:rPr>
          <w:fldChar w:fldCharType="end"/>
        </w:r>
        <w:r>
          <w:rPr>
            <w:rFonts w:ascii="Times New Roman" w:hAnsi="Times New Roman"/>
            <w:sz w:val="18"/>
            <w:szCs w:val="18"/>
          </w:rPr>
          <w:t xml:space="preserve"> - </w:t>
        </w:r>
        <w:r>
          <w:rPr>
            <w:rFonts w:ascii="Arial" w:hAnsi="Arial" w:cs="Arial"/>
            <w:sz w:val="27"/>
            <w:szCs w:val="27"/>
          </w:rPr>
          <w:t>PERAKENDE TİCARET SEKTÖRÜNÜN TÜRKİYE’DEKİ GENEL DURUMU</w:t>
        </w:r>
      </w:ins>
    </w:p>
    <w:p w14:paraId="55183264" w14:textId="24773628" w:rsidR="00213C33" w:rsidRPr="00213C33" w:rsidRDefault="00213C33" w:rsidP="00B30C40">
      <w:pPr>
        <w:pStyle w:val="FootnoteBase"/>
        <w:spacing w:after="0"/>
        <w:ind w:left="284" w:hanging="284"/>
        <w:jc w:val="both"/>
        <w:rPr>
          <w:ins w:id="698" w:author="Belit Berdel KIŞ" w:date="2020-12-19T04:08:00Z"/>
          <w:rFonts w:ascii="Times New Roman" w:hAnsi="Times New Roman"/>
          <w:sz w:val="18"/>
          <w:szCs w:val="18"/>
          <w:rPrChange w:id="699" w:author="Belit Berdel KIŞ" w:date="2020-12-19T04:08:00Z">
            <w:rPr>
              <w:ins w:id="700" w:author="Belit Berdel KIŞ" w:date="2020-12-19T04:08:00Z"/>
              <w:rFonts w:ascii="Times New Roman" w:hAnsi="Times New Roman"/>
              <w:sz w:val="20"/>
              <w:szCs w:val="20"/>
            </w:rPr>
          </w:rPrChange>
        </w:rPr>
      </w:pPr>
      <w:ins w:id="701" w:author="Belit Berdel KIŞ" w:date="2020-12-19T04:08:00Z">
        <w:r w:rsidRPr="007B4A06">
          <w:rPr>
            <w:rFonts w:ascii="Times New Roman" w:hAnsi="Times New Roman"/>
            <w:sz w:val="20"/>
            <w:szCs w:val="20"/>
          </w:rPr>
          <w:t>TÜRKİYE'DE E-TİCARETİ BELİRLEYEN FAKTÖRLER - BURAKHAN İLTER, İzmir 2020</w:t>
        </w:r>
      </w:ins>
    </w:p>
    <w:p w14:paraId="0C654F7C" w14:textId="275AD856" w:rsidR="00213C33" w:rsidRPr="00745F96" w:rsidRDefault="00152678" w:rsidP="00B30C40">
      <w:pPr>
        <w:pStyle w:val="FootnoteBase"/>
        <w:spacing w:after="0"/>
        <w:ind w:left="284" w:hanging="284"/>
        <w:jc w:val="both"/>
        <w:rPr>
          <w:ins w:id="702" w:author="Belit Berdel KIŞ" w:date="2020-12-19T04:51:00Z"/>
          <w:rFonts w:ascii="Times New Roman" w:hAnsi="Times New Roman"/>
          <w:sz w:val="18"/>
          <w:szCs w:val="18"/>
          <w:rPrChange w:id="703" w:author="Belit Berdel KIŞ" w:date="2020-12-19T04:51:00Z">
            <w:rPr>
              <w:ins w:id="704" w:author="Belit Berdel KIŞ" w:date="2020-12-19T04:51:00Z"/>
              <w:rFonts w:ascii="Times New Roman" w:hAnsi="Times New Roman"/>
              <w:b/>
              <w:bCs/>
              <w:sz w:val="20"/>
              <w:szCs w:val="20"/>
            </w:rPr>
          </w:rPrChange>
        </w:rPr>
      </w:pPr>
      <w:ins w:id="705" w:author="Belit Berdel KIŞ" w:date="2020-12-19T04:10:00Z">
        <w:r>
          <w:rPr>
            <w:rFonts w:ascii="Times New Roman" w:hAnsi="Times New Roman"/>
            <w:sz w:val="18"/>
            <w:szCs w:val="18"/>
          </w:rPr>
          <w:fldChar w:fldCharType="begin"/>
        </w:r>
        <w:r>
          <w:rPr>
            <w:rFonts w:ascii="Times New Roman" w:hAnsi="Times New Roman"/>
            <w:sz w:val="18"/>
            <w:szCs w:val="18"/>
          </w:rPr>
          <w:instrText xml:space="preserve"> HYPERLINK "</w:instrText>
        </w:r>
        <w:r w:rsidRPr="00152678">
          <w:rPr>
            <w:rFonts w:ascii="Times New Roman" w:hAnsi="Times New Roman"/>
            <w:sz w:val="18"/>
            <w:szCs w:val="18"/>
          </w:rPr>
          <w:instrText>https://www.academia.edu/10792183/T%C3%9CRK%C4%B0YE_DE_E_T%C4%B0CARET_%C4%B0%C5%9ELEM_HACM%C4%B0N%C4%B0_ETK%C4%B0LEYEN_FAKT%C3%96RLER_%C3%9CZER%C4%B0NE_B%C4%B0R_ARA%C5%9ETIRMA_B%C4%B0R_MODEL_%C3%96NER%C4%B0S%C4%B0</w:instrText>
        </w:r>
        <w:r>
          <w:rPr>
            <w:rFonts w:ascii="Times New Roman" w:hAnsi="Times New Roman"/>
            <w:sz w:val="18"/>
            <w:szCs w:val="18"/>
          </w:rPr>
          <w:instrText xml:space="preserve">" </w:instrText>
        </w:r>
        <w:r>
          <w:rPr>
            <w:rFonts w:ascii="Times New Roman" w:hAnsi="Times New Roman"/>
            <w:sz w:val="18"/>
            <w:szCs w:val="18"/>
          </w:rPr>
          <w:fldChar w:fldCharType="separate"/>
        </w:r>
        <w:r w:rsidRPr="00180538">
          <w:rPr>
            <w:rStyle w:val="Hyperlink"/>
            <w:rFonts w:ascii="Times New Roman" w:hAnsi="Times New Roman"/>
            <w:sz w:val="18"/>
            <w:szCs w:val="18"/>
          </w:rPr>
          <w:t>https://www.academia.edu/10792183/T%C3%9CRK%C4%B0YE_DE_E_T%C4%B0CARET_%C4%B0%C5%9ELEM_HACM%C4%B0N%C4%B0_ETK%C4%B0LEYEN_FAKT%C3%96RLER_%C3%9CZER%C4%B0NE_B%C4%B0R_ARA%C5%9ETIRMA_B%C4%B0R_MODEL_%C3%96NER%C4%B0S%C4%B0</w:t>
        </w:r>
        <w:r>
          <w:rPr>
            <w:rFonts w:ascii="Times New Roman" w:hAnsi="Times New Roman"/>
            <w:sz w:val="18"/>
            <w:szCs w:val="18"/>
          </w:rPr>
          <w:fldChar w:fldCharType="end"/>
        </w:r>
        <w:r>
          <w:rPr>
            <w:rFonts w:ascii="Times New Roman" w:hAnsi="Times New Roman"/>
            <w:sz w:val="18"/>
            <w:szCs w:val="18"/>
          </w:rPr>
          <w:t xml:space="preserve"> ------</w:t>
        </w:r>
      </w:ins>
      <w:ins w:id="706" w:author="Belit Berdel KIŞ" w:date="2020-12-19T04:11:00Z">
        <w:r w:rsidRPr="00152678">
          <w:rPr>
            <w:rFonts w:ascii="Times New Roman" w:hAnsi="Times New Roman"/>
            <w:b/>
            <w:bCs/>
            <w:sz w:val="20"/>
            <w:szCs w:val="20"/>
          </w:rPr>
          <w:t xml:space="preserve"> </w:t>
        </w:r>
        <w:r w:rsidRPr="007B4A06">
          <w:rPr>
            <w:rFonts w:ascii="Times New Roman" w:hAnsi="Times New Roman"/>
            <w:b/>
            <w:bCs/>
            <w:sz w:val="20"/>
            <w:szCs w:val="20"/>
          </w:rPr>
          <w:t xml:space="preserve">TÜRKİYE’DE E-TİCARET İŞLEM HACMİNİ ETKİLEYEN </w:t>
        </w:r>
        <w:r w:rsidRPr="007B4A06">
          <w:rPr>
            <w:rFonts w:ascii="Times New Roman" w:hAnsi="Times New Roman"/>
            <w:b/>
            <w:bCs/>
            <w:sz w:val="20"/>
            <w:szCs w:val="20"/>
          </w:rPr>
          <w:lastRenderedPageBreak/>
          <w:t>FAKTÖRLER ÜZERİNE BİR ARAŞTIRMA: BİR MODEL ÖNERİSİ</w:t>
        </w:r>
      </w:ins>
    </w:p>
    <w:p w14:paraId="632A2711" w14:textId="20C9FD21" w:rsidR="00745F96" w:rsidRDefault="00745F96" w:rsidP="00B30C40">
      <w:pPr>
        <w:pStyle w:val="FootnoteBase"/>
        <w:spacing w:after="0"/>
        <w:ind w:left="284" w:hanging="284"/>
        <w:jc w:val="both"/>
        <w:rPr>
          <w:ins w:id="707" w:author="Belit Berdel KIŞ" w:date="2020-12-19T05:02:00Z"/>
          <w:rFonts w:ascii="Times New Roman" w:hAnsi="Times New Roman"/>
          <w:sz w:val="18"/>
          <w:szCs w:val="18"/>
        </w:rPr>
      </w:pPr>
      <w:ins w:id="708" w:author="Belit Berdel KIŞ" w:date="2020-12-19T04:51:00Z">
        <w:r>
          <w:rPr>
            <w:rFonts w:ascii="Times New Roman" w:hAnsi="Times New Roman"/>
            <w:sz w:val="18"/>
            <w:szCs w:val="18"/>
          </w:rPr>
          <w:fldChar w:fldCharType="begin"/>
        </w:r>
        <w:r>
          <w:rPr>
            <w:rFonts w:ascii="Times New Roman" w:hAnsi="Times New Roman"/>
            <w:sz w:val="18"/>
            <w:szCs w:val="18"/>
          </w:rPr>
          <w:instrText xml:space="preserve"> HYPERLINK "</w:instrText>
        </w:r>
        <w:r w:rsidRPr="00745F96">
          <w:rPr>
            <w:rFonts w:ascii="Times New Roman" w:hAnsi="Times New Roman"/>
            <w:sz w:val="18"/>
            <w:szCs w:val="18"/>
          </w:rPr>
          <w:instrText>https://www.hurriyet.com.tr/ekonomi/kobi/turkiyedeki-en-basarili-10-e-ticaret-sitesi-40271110</w:instrText>
        </w:r>
        <w:r>
          <w:rPr>
            <w:rFonts w:ascii="Times New Roman" w:hAnsi="Times New Roman"/>
            <w:sz w:val="18"/>
            <w:szCs w:val="18"/>
          </w:rPr>
          <w:instrText xml:space="preserve">---" </w:instrText>
        </w:r>
        <w:r>
          <w:rPr>
            <w:rFonts w:ascii="Times New Roman" w:hAnsi="Times New Roman"/>
            <w:sz w:val="18"/>
            <w:szCs w:val="18"/>
          </w:rPr>
          <w:fldChar w:fldCharType="separate"/>
        </w:r>
        <w:r w:rsidRPr="00180538">
          <w:rPr>
            <w:rStyle w:val="Hyperlink"/>
            <w:rFonts w:ascii="Times New Roman" w:hAnsi="Times New Roman"/>
            <w:sz w:val="18"/>
            <w:szCs w:val="18"/>
          </w:rPr>
          <w:t>https://www.hurriyet.com.tr/ekonomi/kobi/turkiyedeki-en-basarili-10-e-ticaret-sitesi-40271110---</w:t>
        </w:r>
        <w:r>
          <w:rPr>
            <w:rFonts w:ascii="Times New Roman" w:hAnsi="Times New Roman"/>
            <w:sz w:val="18"/>
            <w:szCs w:val="18"/>
          </w:rPr>
          <w:fldChar w:fldCharType="end"/>
        </w:r>
        <w:r>
          <w:rPr>
            <w:rFonts w:ascii="Times New Roman" w:hAnsi="Times New Roman"/>
            <w:sz w:val="18"/>
            <w:szCs w:val="18"/>
          </w:rPr>
          <w:t xml:space="preserve"> liste linki</w:t>
        </w:r>
      </w:ins>
    </w:p>
    <w:p w14:paraId="0000AE8A" w14:textId="4A12B9B6" w:rsidR="00745F96" w:rsidRDefault="00745F96" w:rsidP="00B30C40">
      <w:pPr>
        <w:pStyle w:val="FootnoteBase"/>
        <w:spacing w:after="0"/>
        <w:ind w:left="284" w:hanging="284"/>
        <w:jc w:val="both"/>
        <w:rPr>
          <w:ins w:id="709" w:author="Belit Berdel KIŞ" w:date="2020-12-19T05:48:00Z"/>
          <w:rFonts w:ascii="Times New Roman" w:hAnsi="Times New Roman"/>
          <w:sz w:val="18"/>
          <w:szCs w:val="18"/>
        </w:rPr>
      </w:pPr>
      <w:ins w:id="710" w:author="Belit Berdel KIŞ" w:date="2020-12-19T05:02:00Z">
        <w:r>
          <w:rPr>
            <w:rFonts w:ascii="Times New Roman" w:hAnsi="Times New Roman"/>
            <w:sz w:val="18"/>
            <w:szCs w:val="18"/>
          </w:rPr>
          <w:fldChar w:fldCharType="begin"/>
        </w:r>
        <w:r>
          <w:rPr>
            <w:rFonts w:ascii="Times New Roman" w:hAnsi="Times New Roman"/>
            <w:sz w:val="18"/>
            <w:szCs w:val="18"/>
          </w:rPr>
          <w:instrText xml:space="preserve"> HYPERLINK "</w:instrText>
        </w:r>
        <w:r w:rsidRPr="00745F96">
          <w:rPr>
            <w:rFonts w:ascii="Times New Roman" w:hAnsi="Times New Roman"/>
            <w:sz w:val="18"/>
            <w:szCs w:val="18"/>
          </w:rPr>
          <w:instrText>https://web.archive.org/web/20110902073637/http://www.bkm.com.tr/donemsel-bilgiler.aspx</w:instrText>
        </w:r>
        <w:r>
          <w:rPr>
            <w:rFonts w:ascii="Times New Roman" w:hAnsi="Times New Roman"/>
            <w:sz w:val="18"/>
            <w:szCs w:val="18"/>
          </w:rPr>
          <w:instrText xml:space="preserve">" </w:instrText>
        </w:r>
        <w:r>
          <w:rPr>
            <w:rFonts w:ascii="Times New Roman" w:hAnsi="Times New Roman"/>
            <w:sz w:val="18"/>
            <w:szCs w:val="18"/>
          </w:rPr>
          <w:fldChar w:fldCharType="separate"/>
        </w:r>
        <w:r w:rsidRPr="00180538">
          <w:rPr>
            <w:rStyle w:val="Hyperlink"/>
            <w:rFonts w:ascii="Times New Roman" w:hAnsi="Times New Roman"/>
            <w:sz w:val="18"/>
            <w:szCs w:val="18"/>
          </w:rPr>
          <w:t>https://web.archive.org/web/20110902073637/http://www.bkm.com.tr/donemsel-bilgiler.aspx</w:t>
        </w:r>
        <w:r>
          <w:rPr>
            <w:rFonts w:ascii="Times New Roman" w:hAnsi="Times New Roman"/>
            <w:sz w:val="18"/>
            <w:szCs w:val="18"/>
          </w:rPr>
          <w:fldChar w:fldCharType="end"/>
        </w:r>
        <w:r>
          <w:rPr>
            <w:rFonts w:ascii="Times New Roman" w:hAnsi="Times New Roman"/>
            <w:sz w:val="18"/>
            <w:szCs w:val="18"/>
          </w:rPr>
          <w:t xml:space="preserve"> ----eski bkm verileri</w:t>
        </w:r>
      </w:ins>
    </w:p>
    <w:p w14:paraId="2ACD72E0" w14:textId="30FCA251" w:rsidR="007B18D6" w:rsidRPr="007B4A06" w:rsidRDefault="007B18D6" w:rsidP="007B18D6">
      <w:pPr>
        <w:jc w:val="both"/>
        <w:rPr>
          <w:ins w:id="711" w:author="Belit Berdel KIŞ" w:date="2020-12-19T05:49:00Z"/>
          <w:rFonts w:ascii="Times New Roman" w:hAnsi="Times New Roman"/>
          <w:b/>
          <w:bCs/>
          <w:sz w:val="20"/>
          <w:szCs w:val="20"/>
        </w:rPr>
      </w:pPr>
      <w:ins w:id="712" w:author="Belit Berdel KIŞ" w:date="2020-12-19T05:49:00Z">
        <w:r w:rsidRPr="007B18D6">
          <w:rPr>
            <w:rFonts w:ascii="Times New Roman" w:hAnsi="Times New Roman"/>
            <w:sz w:val="18"/>
            <w:szCs w:val="18"/>
          </w:rPr>
          <w:t>https://dergipark.org.tr/en/download/article-file/907494</w:t>
        </w:r>
        <w:r>
          <w:rPr>
            <w:rFonts w:ascii="Times New Roman" w:hAnsi="Times New Roman"/>
            <w:sz w:val="18"/>
            <w:szCs w:val="18"/>
          </w:rPr>
          <w:t>--------</w:t>
        </w:r>
        <w:r w:rsidRPr="007B18D6">
          <w:rPr>
            <w:rFonts w:ascii="Times New Roman" w:hAnsi="Times New Roman"/>
            <w:b/>
            <w:bCs/>
            <w:sz w:val="20"/>
            <w:szCs w:val="20"/>
          </w:rPr>
          <w:t xml:space="preserve"> </w:t>
        </w:r>
        <w:r w:rsidRPr="007B4A06">
          <w:rPr>
            <w:rFonts w:ascii="Times New Roman" w:hAnsi="Times New Roman"/>
            <w:b/>
            <w:bCs/>
            <w:sz w:val="20"/>
            <w:szCs w:val="20"/>
          </w:rPr>
          <w:t>TÜRKİYE’DE VE DÜNYADA SINIR ÖTESİ ELEKTRONİK TİCARET</w:t>
        </w:r>
      </w:ins>
    </w:p>
    <w:p w14:paraId="4B6B6211" w14:textId="62AD5E5B" w:rsidR="007B18D6" w:rsidRDefault="00ED7305" w:rsidP="00B30C40">
      <w:pPr>
        <w:pStyle w:val="FootnoteBase"/>
        <w:spacing w:after="0"/>
        <w:ind w:left="284" w:hanging="284"/>
        <w:jc w:val="both"/>
        <w:rPr>
          <w:ins w:id="713" w:author="Belit Berdel KIŞ" w:date="2020-12-19T04:03:00Z"/>
          <w:rFonts w:ascii="Times New Roman" w:hAnsi="Times New Roman"/>
          <w:sz w:val="18"/>
          <w:szCs w:val="18"/>
        </w:rPr>
      </w:pPr>
      <w:ins w:id="714" w:author="Belit Berdel KIŞ" w:date="2020-12-19T05:57:00Z">
        <w:r>
          <w:rPr>
            <w:rFonts w:ascii="Times New Roman" w:hAnsi="Times New Roman"/>
            <w:sz w:val="18"/>
            <w:szCs w:val="18"/>
          </w:rPr>
          <w:fldChar w:fldCharType="begin"/>
        </w:r>
        <w:r>
          <w:rPr>
            <w:rFonts w:ascii="Times New Roman" w:hAnsi="Times New Roman"/>
            <w:sz w:val="18"/>
            <w:szCs w:val="18"/>
          </w:rPr>
          <w:instrText xml:space="preserve"> HYPERLINK "</w:instrText>
        </w:r>
        <w:r w:rsidRPr="00ED7305">
          <w:rPr>
            <w:rFonts w:ascii="Times New Roman" w:hAnsi="Times New Roman"/>
            <w:sz w:val="18"/>
            <w:szCs w:val="18"/>
          </w:rPr>
          <w:instrText>https://dergipark.org.tr/en/download/article-file/574286</w:instrText>
        </w:r>
        <w:r>
          <w:rPr>
            <w:rFonts w:ascii="Times New Roman" w:hAnsi="Times New Roman"/>
            <w:sz w:val="18"/>
            <w:szCs w:val="18"/>
          </w:rPr>
          <w:instrText xml:space="preserve">" </w:instrText>
        </w:r>
        <w:r>
          <w:rPr>
            <w:rFonts w:ascii="Times New Roman" w:hAnsi="Times New Roman"/>
            <w:sz w:val="18"/>
            <w:szCs w:val="18"/>
          </w:rPr>
          <w:fldChar w:fldCharType="separate"/>
        </w:r>
        <w:r w:rsidRPr="00180538">
          <w:rPr>
            <w:rStyle w:val="Hyperlink"/>
            <w:rFonts w:ascii="Times New Roman" w:hAnsi="Times New Roman"/>
            <w:sz w:val="18"/>
            <w:szCs w:val="18"/>
          </w:rPr>
          <w:t>https://dergipark.org.tr/en/download/article-file/574286</w:t>
        </w:r>
        <w:r>
          <w:rPr>
            <w:rFonts w:ascii="Times New Roman" w:hAnsi="Times New Roman"/>
            <w:sz w:val="18"/>
            <w:szCs w:val="18"/>
          </w:rPr>
          <w:fldChar w:fldCharType="end"/>
        </w:r>
        <w:r>
          <w:rPr>
            <w:rFonts w:ascii="Times New Roman" w:hAnsi="Times New Roman"/>
            <w:sz w:val="18"/>
            <w:szCs w:val="18"/>
          </w:rPr>
          <w:t xml:space="preserve"> ----- </w:t>
        </w:r>
        <w:r>
          <w:t>DÜNYA’DA E-TİCARET NEREYE GİDİYOR</w:t>
        </w:r>
      </w:ins>
    </w:p>
    <w:p w14:paraId="02C5213A" w14:textId="1F2A4777" w:rsidR="003C3644" w:rsidRPr="00A4037C" w:rsidRDefault="003C3644" w:rsidP="00B30C40">
      <w:pPr>
        <w:pStyle w:val="FootnoteBase"/>
        <w:spacing w:after="0"/>
        <w:ind w:left="284" w:hanging="284"/>
        <w:jc w:val="both"/>
        <w:rPr>
          <w:rFonts w:ascii="Times New Roman" w:hAnsi="Times New Roman"/>
          <w:sz w:val="18"/>
          <w:szCs w:val="18"/>
        </w:rPr>
      </w:pPr>
      <w:r w:rsidRPr="00A4037C">
        <w:rPr>
          <w:rFonts w:ascii="Times New Roman" w:hAnsi="Times New Roman"/>
          <w:sz w:val="18"/>
          <w:szCs w:val="18"/>
        </w:rPr>
        <w:t>Soyad, A. ve Soyad, B., "Makalenin Başlığı", Yayınlandığı dergi adı, Cilt No., Sayfa numaraları, Yayın yılı.</w:t>
      </w:r>
    </w:p>
    <w:p w14:paraId="5F984EAA" w14:textId="77777777" w:rsidR="003C3644" w:rsidRPr="00A4037C" w:rsidRDefault="003C3644" w:rsidP="00B30C40">
      <w:pPr>
        <w:pStyle w:val="FootnoteBase"/>
        <w:spacing w:after="0"/>
        <w:ind w:left="284" w:hanging="284"/>
        <w:jc w:val="both"/>
        <w:rPr>
          <w:rFonts w:ascii="Times New Roman" w:hAnsi="Times New Roman"/>
          <w:sz w:val="18"/>
          <w:szCs w:val="18"/>
        </w:rPr>
      </w:pPr>
      <w:r w:rsidRPr="00A4037C">
        <w:rPr>
          <w:rFonts w:ascii="Times New Roman" w:hAnsi="Times New Roman"/>
          <w:sz w:val="18"/>
          <w:szCs w:val="18"/>
        </w:rPr>
        <w:t>Soyad, A. (varsa Editör), Kitabın adı, Yayıncının adı, Yayın yeri, Yayın yılı.</w:t>
      </w:r>
    </w:p>
    <w:p w14:paraId="710EAA1F" w14:textId="77777777" w:rsidR="003C3644" w:rsidRPr="00A4037C" w:rsidRDefault="003C3644" w:rsidP="00B30C40">
      <w:pPr>
        <w:pStyle w:val="FootnoteBase"/>
        <w:spacing w:after="0"/>
        <w:ind w:left="284" w:hanging="284"/>
        <w:jc w:val="both"/>
        <w:rPr>
          <w:rFonts w:ascii="Times New Roman" w:hAnsi="Times New Roman"/>
          <w:sz w:val="18"/>
          <w:szCs w:val="18"/>
        </w:rPr>
      </w:pPr>
      <w:r w:rsidRPr="00A4037C">
        <w:rPr>
          <w:rFonts w:ascii="Times New Roman" w:hAnsi="Times New Roman"/>
          <w:sz w:val="18"/>
          <w:szCs w:val="18"/>
        </w:rPr>
        <w:t>Soyad, A. ve Soyad, B., "Bildirinin Başlığı", Sunulduğu sempozyumun veya konferansın adı, Yayın yılı, Sayfa numaraları.</w:t>
      </w:r>
    </w:p>
    <w:p w14:paraId="5AA15A5A" w14:textId="77777777" w:rsidR="00B30C40" w:rsidRPr="00C774A6" w:rsidRDefault="00B30C40" w:rsidP="00B30C40">
      <w:pPr>
        <w:pStyle w:val="FootnoteBase"/>
        <w:numPr>
          <w:ilvl w:val="0"/>
          <w:numId w:val="0"/>
        </w:numPr>
        <w:spacing w:after="0"/>
        <w:ind w:left="284"/>
        <w:jc w:val="both"/>
        <w:rPr>
          <w:rFonts w:ascii="Times New Roman" w:hAnsi="Times New Roman"/>
          <w:sz w:val="16"/>
          <w:szCs w:val="16"/>
        </w:rPr>
      </w:pPr>
    </w:p>
    <w:p w14:paraId="7B140888" w14:textId="77777777" w:rsidR="00B30C40" w:rsidRDefault="00B30C40" w:rsidP="00B30C40">
      <w:pPr>
        <w:spacing w:after="0" w:line="240" w:lineRule="auto"/>
        <w:jc w:val="center"/>
        <w:rPr>
          <w:rFonts w:ascii="Times New Roman" w:hAnsi="Times New Roman"/>
          <w:b/>
          <w:sz w:val="18"/>
          <w:szCs w:val="18"/>
        </w:rPr>
      </w:pPr>
    </w:p>
    <w:p w14:paraId="4A984171" w14:textId="77777777" w:rsidR="003C3644" w:rsidRDefault="003C3644" w:rsidP="00B30C40">
      <w:pPr>
        <w:spacing w:after="0" w:line="240" w:lineRule="auto"/>
        <w:jc w:val="center"/>
        <w:rPr>
          <w:rFonts w:ascii="Times New Roman" w:hAnsi="Times New Roman"/>
          <w:b/>
          <w:sz w:val="18"/>
          <w:szCs w:val="18"/>
        </w:rPr>
      </w:pPr>
      <w:r w:rsidRPr="00C774A6">
        <w:rPr>
          <w:rFonts w:ascii="Times New Roman" w:hAnsi="Times New Roman"/>
          <w:b/>
          <w:sz w:val="18"/>
          <w:szCs w:val="18"/>
        </w:rPr>
        <w:t>Ek A</w:t>
      </w:r>
    </w:p>
    <w:p w14:paraId="4E136597" w14:textId="77777777" w:rsidR="00B30C40" w:rsidRPr="00C774A6" w:rsidRDefault="00B30C40" w:rsidP="00B30C40">
      <w:pPr>
        <w:spacing w:after="0" w:line="240" w:lineRule="auto"/>
        <w:jc w:val="center"/>
        <w:rPr>
          <w:rFonts w:ascii="Times New Roman" w:hAnsi="Times New Roman"/>
          <w:b/>
          <w:sz w:val="18"/>
          <w:szCs w:val="18"/>
        </w:rPr>
      </w:pPr>
    </w:p>
    <w:p w14:paraId="592D2E04" w14:textId="77777777" w:rsidR="003C3644" w:rsidRPr="00C774A6" w:rsidRDefault="003C3644" w:rsidP="003C3644">
      <w:pPr>
        <w:spacing w:line="240" w:lineRule="auto"/>
        <w:jc w:val="both"/>
        <w:rPr>
          <w:rFonts w:ascii="Times New Roman" w:hAnsi="Times New Roman"/>
          <w:b/>
          <w:sz w:val="18"/>
          <w:szCs w:val="18"/>
        </w:rPr>
      </w:pPr>
      <w:r w:rsidRPr="00C774A6">
        <w:rPr>
          <w:rFonts w:ascii="Times New Roman" w:hAnsi="Times New Roman"/>
          <w:b/>
          <w:sz w:val="18"/>
          <w:szCs w:val="18"/>
        </w:rPr>
        <w:t>İtalik</w:t>
      </w:r>
    </w:p>
    <w:p w14:paraId="354B3954" w14:textId="77777777" w:rsidR="003C3644" w:rsidRPr="003C3644" w:rsidDel="008B0F99" w:rsidRDefault="003C3644" w:rsidP="003C3644">
      <w:pPr>
        <w:spacing w:line="240" w:lineRule="auto"/>
        <w:jc w:val="both"/>
        <w:rPr>
          <w:del w:id="715" w:author="Belit Berdel KIŞ" w:date="2020-12-19T15:16:00Z"/>
          <w:rFonts w:ascii="Times New Roman" w:hAnsi="Times New Roman"/>
          <w:sz w:val="18"/>
          <w:szCs w:val="18"/>
        </w:rPr>
      </w:pPr>
      <w:r w:rsidRPr="003C3644">
        <w:rPr>
          <w:rFonts w:ascii="Times New Roman" w:hAnsi="Times New Roman"/>
          <w:sz w:val="18"/>
          <w:szCs w:val="18"/>
        </w:rPr>
        <w:t>a, A, x, f, AB gibi matematiksel simgeler italik olmalıdır. Yunan harfleri, sayılar, parantezler ve noktalama işaretleri hiçbir zaman italik olmamalıdır. +, ´, =, &lt; gibi matematiksel simgeler ve sin, cos, log gibi kısaltmalar hiçbir zaman italik olmamalıdır. Aynı anda hem italik hem de koyu punto kullanılmamalıdır.</w:t>
      </w:r>
    </w:p>
    <w:p w14:paraId="21E3183F" w14:textId="2A515849" w:rsidR="003C3644" w:rsidRPr="00C774A6" w:rsidDel="008B0F99" w:rsidRDefault="003C3644" w:rsidP="003C3644">
      <w:pPr>
        <w:spacing w:line="240" w:lineRule="auto"/>
        <w:jc w:val="both"/>
        <w:rPr>
          <w:del w:id="716" w:author="Belit Berdel KIŞ" w:date="2020-12-19T15:16:00Z"/>
          <w:rFonts w:ascii="Times New Roman" w:hAnsi="Times New Roman"/>
          <w:b/>
          <w:sz w:val="18"/>
          <w:szCs w:val="18"/>
        </w:rPr>
      </w:pPr>
      <w:del w:id="717" w:author="Belit Berdel KIŞ" w:date="2020-12-19T15:16:00Z">
        <w:r w:rsidRPr="00C774A6" w:rsidDel="008B0F99">
          <w:rPr>
            <w:rFonts w:ascii="Times New Roman" w:hAnsi="Times New Roman"/>
            <w:b/>
            <w:sz w:val="18"/>
            <w:szCs w:val="18"/>
          </w:rPr>
          <w:delText>Aralık</w:delText>
        </w:r>
      </w:del>
    </w:p>
    <w:p w14:paraId="2025DC5D" w14:textId="666F3F3F" w:rsidR="003C3644" w:rsidRPr="003C3644" w:rsidDel="008B0F99" w:rsidRDefault="003C3644" w:rsidP="003C3644">
      <w:pPr>
        <w:spacing w:line="240" w:lineRule="auto"/>
        <w:jc w:val="both"/>
        <w:rPr>
          <w:del w:id="718" w:author="Belit Berdel KIŞ" w:date="2020-12-19T15:16:00Z"/>
          <w:rFonts w:ascii="Times New Roman" w:hAnsi="Times New Roman"/>
          <w:sz w:val="18"/>
          <w:szCs w:val="18"/>
        </w:rPr>
      </w:pPr>
      <w:del w:id="719" w:author="Belit Berdel KIŞ" w:date="2020-12-19T15:16:00Z">
        <w:r w:rsidRPr="003C3644" w:rsidDel="008B0F99">
          <w:rPr>
            <w:rFonts w:ascii="Times New Roman" w:hAnsi="Times New Roman"/>
            <w:sz w:val="18"/>
            <w:szCs w:val="18"/>
          </w:rPr>
          <w:delText>Noktalama işaretlerinden önce değil, sonra bir aralık bırakılır. +, -, ´, =, &lt;, » gibi simgelerden önce ve sonra birer aralık bırakılır. Açan parantezden sonra ve kapatan parantezden önce aralık bırakılmaz. Açan parantezden önce ve kapatan parantezden sonra bir aralık bırakılır. Metinde yan</w:delText>
        </w:r>
        <w:r w:rsidR="001B36BE" w:rsidDel="008B0F99">
          <w:rPr>
            <w:rFonts w:ascii="Times New Roman" w:hAnsi="Times New Roman"/>
            <w:sz w:val="18"/>
            <w:szCs w:val="18"/>
          </w:rPr>
          <w:delText xml:space="preserve"> </w:delText>
        </w:r>
        <w:r w:rsidRPr="003C3644" w:rsidDel="008B0F99">
          <w:rPr>
            <w:rFonts w:ascii="Times New Roman" w:hAnsi="Times New Roman"/>
            <w:sz w:val="18"/>
            <w:szCs w:val="18"/>
          </w:rPr>
          <w:delText>yana iki aralık bırakılmaz, yani aralık çubuğuna iki kez üst</w:delText>
        </w:r>
        <w:r w:rsidR="001B36BE" w:rsidDel="008B0F99">
          <w:rPr>
            <w:rFonts w:ascii="Times New Roman" w:hAnsi="Times New Roman"/>
            <w:sz w:val="18"/>
            <w:szCs w:val="18"/>
          </w:rPr>
          <w:delText xml:space="preserve"> </w:delText>
        </w:r>
        <w:r w:rsidRPr="003C3644" w:rsidDel="008B0F99">
          <w:rPr>
            <w:rFonts w:ascii="Times New Roman" w:hAnsi="Times New Roman"/>
            <w:sz w:val="18"/>
            <w:szCs w:val="18"/>
          </w:rPr>
          <w:delText>üste basılmaz. Bu durumu metni yazdıktan sonra kontrol ediniz.</w:delText>
        </w:r>
      </w:del>
    </w:p>
    <w:p w14:paraId="6783AD74" w14:textId="77777777" w:rsidR="003C3644" w:rsidRPr="003C3644" w:rsidRDefault="003C3644" w:rsidP="003C3644">
      <w:pPr>
        <w:spacing w:line="240" w:lineRule="auto"/>
        <w:jc w:val="both"/>
        <w:rPr>
          <w:rFonts w:ascii="Times New Roman" w:hAnsi="Times New Roman"/>
          <w:sz w:val="18"/>
          <w:szCs w:val="18"/>
        </w:rPr>
      </w:pPr>
    </w:p>
    <w:p w14:paraId="41A23AE5" w14:textId="77777777" w:rsidR="00610D80" w:rsidRPr="007E409B" w:rsidRDefault="00610D80" w:rsidP="003C3644">
      <w:pPr>
        <w:spacing w:line="240" w:lineRule="auto"/>
        <w:jc w:val="both"/>
        <w:rPr>
          <w:rFonts w:ascii="Times New Roman" w:hAnsi="Times New Roman"/>
          <w:sz w:val="18"/>
          <w:szCs w:val="18"/>
          <w:lang w:val="en-US"/>
          <w:rPrChange w:id="720" w:author="Belit Berdel KIŞ" w:date="2020-12-19T22:18:00Z">
            <w:rPr>
              <w:rFonts w:ascii="Times New Roman" w:hAnsi="Times New Roman"/>
              <w:sz w:val="18"/>
              <w:szCs w:val="18"/>
            </w:rPr>
          </w:rPrChange>
        </w:rPr>
      </w:pPr>
    </w:p>
    <w:sectPr w:rsidR="00610D80" w:rsidRPr="007E409B" w:rsidSect="007C5C07">
      <w:type w:val="continuous"/>
      <w:pgSz w:w="11906" w:h="16838"/>
      <w:pgMar w:top="1701" w:right="1701" w:bottom="1701" w:left="1701" w:header="709" w:footer="709" w:gutter="0"/>
      <w:cols w:num="2" w:space="284"/>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4" w:author="arzu kış" w:date="2020-12-18T20:32:00Z" w:initials="ak">
    <w:p w14:paraId="26A4ECF7" w14:textId="49ECF520" w:rsidR="00FD08DC" w:rsidRDefault="00FD08DC">
      <w:pPr>
        <w:pStyle w:val="CommentText"/>
      </w:pPr>
      <w:r>
        <w:rPr>
          <w:rStyle w:val="CommentReference"/>
        </w:rPr>
        <w:annotationRef/>
      </w:r>
      <w:r>
        <w:t xml:space="preserve">Parantezin içine tarih yazıp aşağıya kaynakçaya eklenecek. </w:t>
      </w:r>
    </w:p>
  </w:comment>
  <w:comment w:id="30" w:author="Belit Berdel KIŞ" w:date="2020-12-19T21:03:00Z" w:initials="BBK">
    <w:p w14:paraId="3B795D8A" w14:textId="092A34BF" w:rsidR="001771EA" w:rsidRDefault="001771EA">
      <w:pPr>
        <w:pStyle w:val="CommentText"/>
      </w:pPr>
      <w:r>
        <w:rPr>
          <w:rStyle w:val="CommentReference"/>
        </w:rPr>
        <w:annotationRef/>
      </w:r>
      <w:r>
        <w:t>Burası alıntı</w:t>
      </w:r>
    </w:p>
  </w:comment>
  <w:comment w:id="54" w:author="arzu kış" w:date="2020-12-18T20:33:00Z" w:initials="ak">
    <w:p w14:paraId="22849BAD" w14:textId="411A27A9" w:rsidR="00FD08DC" w:rsidRDefault="00FD08DC">
      <w:pPr>
        <w:pStyle w:val="CommentText"/>
      </w:pPr>
      <w:r>
        <w:rPr>
          <w:rStyle w:val="CommentReference"/>
        </w:rPr>
        <w:annotationRef/>
      </w:r>
      <w:r>
        <w:t xml:space="preserve">Tarihçeyi nereden aldıysan yazan kurum ya da kişilerin soyadlarını yazıp (Tanrıverdi, Kış ve Kot, 2019) gibi alıntın nerede bittiyse oraya yazacaksın. </w:t>
      </w:r>
    </w:p>
  </w:comment>
  <w:comment w:id="87" w:author="arzu kış" w:date="2020-12-18T20:43:00Z" w:initials="ak">
    <w:p w14:paraId="6F03067E" w14:textId="5A42EDCA" w:rsidR="0085368F" w:rsidRDefault="0085368F">
      <w:pPr>
        <w:pStyle w:val="CommentText"/>
      </w:pPr>
      <w:r>
        <w:rPr>
          <w:rStyle w:val="CommentReference"/>
        </w:rPr>
        <w:annotationRef/>
      </w:r>
      <w:r>
        <w:t>Kaynak varsa kaynak koy</w:t>
      </w:r>
    </w:p>
  </w:comment>
  <w:comment w:id="88" w:author="arzu kış" w:date="2020-12-18T20:43:00Z" w:initials="ak">
    <w:p w14:paraId="54A94E8D" w14:textId="60CD9C01" w:rsidR="0085368F" w:rsidRDefault="0085368F">
      <w:pPr>
        <w:pStyle w:val="CommentText"/>
      </w:pPr>
      <w:r>
        <w:rPr>
          <w:rStyle w:val="CommentReference"/>
        </w:rPr>
        <w:annotationRef/>
      </w:r>
      <w:r>
        <w:t>Kaynak kullandıysan yine kaynak koy.</w:t>
      </w:r>
    </w:p>
  </w:comment>
  <w:comment w:id="89" w:author="arzu kış" w:date="2020-12-18T20:44:00Z" w:initials="ak">
    <w:p w14:paraId="76F0132D" w14:textId="58465585" w:rsidR="00BE2865" w:rsidRDefault="00BE2865">
      <w:pPr>
        <w:pStyle w:val="CommentText"/>
      </w:pPr>
      <w:r>
        <w:rPr>
          <w:rStyle w:val="CommentReference"/>
        </w:rPr>
        <w:annotationRef/>
      </w:r>
      <w:r>
        <w:t>Nesi verileri mi? Yorumları mı onu yaz.</w:t>
      </w:r>
    </w:p>
  </w:comment>
  <w:comment w:id="91" w:author="arzu kış" w:date="2020-12-18T20:44:00Z" w:initials="ak">
    <w:p w14:paraId="6F70A804" w14:textId="300C5FC7" w:rsidR="003B7D91" w:rsidRDefault="003B7D91">
      <w:pPr>
        <w:pStyle w:val="CommentText"/>
      </w:pPr>
      <w:r>
        <w:rPr>
          <w:rStyle w:val="CommentReference"/>
        </w:rPr>
        <w:annotationRef/>
      </w:r>
      <w:r>
        <w:t>Hangi gereksinimleri karşılamadı yaz onları neden karşılamıyor.</w:t>
      </w:r>
    </w:p>
  </w:comment>
  <w:comment w:id="95" w:author="arzu kış" w:date="2020-12-18T20:45:00Z" w:initials="ak">
    <w:p w14:paraId="4328F81D" w14:textId="20B7E327" w:rsidR="00905082" w:rsidRDefault="00905082">
      <w:pPr>
        <w:pStyle w:val="CommentText"/>
      </w:pPr>
      <w:r>
        <w:rPr>
          <w:rStyle w:val="CommentReference"/>
        </w:rPr>
        <w:annotationRef/>
      </w:r>
      <w:r>
        <w:t>Bunlar neler mesela? Veri seti başka nelerden türetiliyor ki?</w:t>
      </w:r>
    </w:p>
  </w:comment>
  <w:comment w:id="98" w:author="arzu kış" w:date="2020-12-18T20:46:00Z" w:initials="ak">
    <w:p w14:paraId="26B3943A" w14:textId="5F7DED69" w:rsidR="00265BE5" w:rsidRDefault="00265BE5">
      <w:pPr>
        <w:pStyle w:val="CommentText"/>
      </w:pPr>
      <w:r>
        <w:rPr>
          <w:rStyle w:val="CommentReference"/>
        </w:rPr>
        <w:annotationRef/>
      </w:r>
      <w:r>
        <w:t xml:space="preserve">4’er ay çeyrek olursa 1 yıl 16 ay olur. 3’er aylık set mi? Yoksa çeyrek deme 4’er aylık dlimlere ya da bölümlere ayrılmıştır de. </w:t>
      </w:r>
    </w:p>
  </w:comment>
  <w:comment w:id="102" w:author="arzu kış" w:date="2020-12-18T20:47:00Z" w:initials="ak">
    <w:p w14:paraId="7D09D0D9" w14:textId="21E0C5CC" w:rsidR="00265BE5" w:rsidRDefault="00265BE5">
      <w:pPr>
        <w:pStyle w:val="CommentText"/>
      </w:pPr>
      <w:r>
        <w:rPr>
          <w:rStyle w:val="CommentReference"/>
        </w:rPr>
        <w:annotationRef/>
      </w:r>
      <w:r>
        <w:t xml:space="preserve">Buralara kaynak yazmana gerek var bir yerlden yazdıysan. </w:t>
      </w:r>
    </w:p>
  </w:comment>
  <w:comment w:id="147" w:author="arzu kış" w:date="2020-12-18T20:51:00Z" w:initials="ak">
    <w:p w14:paraId="336FDE69" w14:textId="420CE3AC" w:rsidR="00517B1F" w:rsidRDefault="00517B1F">
      <w:pPr>
        <w:pStyle w:val="CommentText"/>
      </w:pPr>
      <w:r>
        <w:rPr>
          <w:rStyle w:val="CommentReference"/>
        </w:rPr>
        <w:annotationRef/>
      </w:r>
      <w:r>
        <w:t xml:space="preserve">Sunum falan mı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6A4ECF7" w15:done="0"/>
  <w15:commentEx w15:paraId="3B795D8A" w15:done="0"/>
  <w15:commentEx w15:paraId="22849BAD" w15:done="0"/>
  <w15:commentEx w15:paraId="6F03067E" w15:done="0"/>
  <w15:commentEx w15:paraId="54A94E8D" w15:done="0"/>
  <w15:commentEx w15:paraId="76F0132D" w15:done="0"/>
  <w15:commentEx w15:paraId="6F70A804" w15:done="0"/>
  <w15:commentEx w15:paraId="4328F81D" w15:done="0"/>
  <w15:commentEx w15:paraId="26B3943A" w15:done="0"/>
  <w15:commentEx w15:paraId="7D09D0D9" w15:done="0"/>
  <w15:commentEx w15:paraId="336FDE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79050" w16cex:dateUtc="2020-12-18T17:32:00Z"/>
  <w16cex:commentExtensible w16cex:durableId="2388E93A" w16cex:dateUtc="2020-12-19T18:03:00Z"/>
  <w16cex:commentExtensible w16cex:durableId="2387907E" w16cex:dateUtc="2020-12-18T17:33:00Z"/>
  <w16cex:commentExtensible w16cex:durableId="238792D7" w16cex:dateUtc="2020-12-18T17:43:00Z"/>
  <w16cex:commentExtensible w16cex:durableId="238792F0" w16cex:dateUtc="2020-12-18T17:43:00Z"/>
  <w16cex:commentExtensible w16cex:durableId="23879311" w16cex:dateUtc="2020-12-18T17:44:00Z"/>
  <w16cex:commentExtensible w16cex:durableId="23879338" w16cex:dateUtc="2020-12-18T17:44:00Z"/>
  <w16cex:commentExtensible w16cex:durableId="23879365" w16cex:dateUtc="2020-12-18T17:45:00Z"/>
  <w16cex:commentExtensible w16cex:durableId="238793A2" w16cex:dateUtc="2020-12-18T17:46:00Z"/>
  <w16cex:commentExtensible w16cex:durableId="238793FD" w16cex:dateUtc="2020-12-18T17:47:00Z"/>
  <w16cex:commentExtensible w16cex:durableId="238794E2" w16cex:dateUtc="2020-12-18T17: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6A4ECF7" w16cid:durableId="23879050"/>
  <w16cid:commentId w16cid:paraId="3B795D8A" w16cid:durableId="2388E93A"/>
  <w16cid:commentId w16cid:paraId="22849BAD" w16cid:durableId="2387907E"/>
  <w16cid:commentId w16cid:paraId="6F03067E" w16cid:durableId="238792D7"/>
  <w16cid:commentId w16cid:paraId="54A94E8D" w16cid:durableId="238792F0"/>
  <w16cid:commentId w16cid:paraId="76F0132D" w16cid:durableId="23879311"/>
  <w16cid:commentId w16cid:paraId="6F70A804" w16cid:durableId="23879338"/>
  <w16cid:commentId w16cid:paraId="4328F81D" w16cid:durableId="23879365"/>
  <w16cid:commentId w16cid:paraId="26B3943A" w16cid:durableId="238793A2"/>
  <w16cid:commentId w16cid:paraId="7D09D0D9" w16cid:durableId="238793FD"/>
  <w16cid:commentId w16cid:paraId="336FDE69" w16cid:durableId="238794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B26C39"/>
    <w:multiLevelType w:val="hybridMultilevel"/>
    <w:tmpl w:val="45A8A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B51D53"/>
    <w:multiLevelType w:val="hybridMultilevel"/>
    <w:tmpl w:val="EA289B58"/>
    <w:lvl w:ilvl="0" w:tplc="6CCAF626">
      <w:start w:val="1"/>
      <w:numFmt w:val="decimal"/>
      <w:pStyle w:val="FootnoteBase"/>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C6F1FB7"/>
    <w:multiLevelType w:val="hybridMultilevel"/>
    <w:tmpl w:val="E6D2C6F6"/>
    <w:lvl w:ilvl="0" w:tplc="AE08F21A">
      <w:start w:val="1"/>
      <w:numFmt w:val="decimal"/>
      <w:pStyle w:val="Heading2"/>
      <w:lvlText w:val="2.%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EA75420"/>
    <w:multiLevelType w:val="multilevel"/>
    <w:tmpl w:val="12128FF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3F41A77"/>
    <w:multiLevelType w:val="multilevel"/>
    <w:tmpl w:val="6590DBEA"/>
    <w:lvl w:ilvl="0">
      <w:start w:val="1"/>
      <w:numFmt w:val="decimal"/>
      <w:pStyle w:val="Heading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57150B9"/>
    <w:multiLevelType w:val="hybridMultilevel"/>
    <w:tmpl w:val="11A65EA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DE108BE"/>
    <w:multiLevelType w:val="hybridMultilevel"/>
    <w:tmpl w:val="1E68E7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EE4530B"/>
    <w:multiLevelType w:val="multilevel"/>
    <w:tmpl w:val="4ADAF0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ADF555A"/>
    <w:multiLevelType w:val="hybridMultilevel"/>
    <w:tmpl w:val="95F44F74"/>
    <w:lvl w:ilvl="0" w:tplc="6CCAF626">
      <w:start w:val="1"/>
      <w:numFmt w:val="decimal"/>
      <w:lvlText w:val="[%1]"/>
      <w:lvlJc w:val="left"/>
      <w:pPr>
        <w:tabs>
          <w:tab w:val="num" w:pos="1070"/>
        </w:tabs>
        <w:ind w:left="107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7BFA78E0"/>
    <w:multiLevelType w:val="hybridMultilevel"/>
    <w:tmpl w:val="0DDAA5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32023B"/>
    <w:multiLevelType w:val="hybridMultilevel"/>
    <w:tmpl w:val="71E4AC40"/>
    <w:lvl w:ilvl="0" w:tplc="1DEE7A66">
      <w:start w:val="1"/>
      <w:numFmt w:val="decimal"/>
      <w:pStyle w:val="Heading3"/>
      <w:lvlText w:val="2.1.%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8"/>
  </w:num>
  <w:num w:numId="5">
    <w:abstractNumId w:val="1"/>
  </w:num>
  <w:num w:numId="6">
    <w:abstractNumId w:val="1"/>
  </w:num>
  <w:num w:numId="7">
    <w:abstractNumId w:val="2"/>
  </w:num>
  <w:num w:numId="8">
    <w:abstractNumId w:val="10"/>
  </w:num>
  <w:num w:numId="9">
    <w:abstractNumId w:val="9"/>
  </w:num>
  <w:num w:numId="10">
    <w:abstractNumId w:val="3"/>
  </w:num>
  <w:num w:numId="11">
    <w:abstractNumId w:val="4"/>
    <w:lvlOverride w:ilvl="0">
      <w:startOverride w:val="2"/>
    </w:lvlOverride>
    <w:lvlOverride w:ilvl="1">
      <w:startOverride w:val="2"/>
    </w:lvlOverride>
  </w:num>
  <w:num w:numId="12">
    <w:abstractNumId w:val="7"/>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rzu kış">
    <w15:presenceInfo w15:providerId="Windows Live" w15:userId="c68c41e2244ad965"/>
  </w15:person>
  <w15:person w15:author="Belit Berdel KIŞ">
    <w15:presenceInfo w15:providerId="Windows Live" w15:userId="acdebff70573a3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644"/>
    <w:rsid w:val="00006877"/>
    <w:rsid w:val="00071396"/>
    <w:rsid w:val="000809B3"/>
    <w:rsid w:val="00083D66"/>
    <w:rsid w:val="0013001F"/>
    <w:rsid w:val="00152678"/>
    <w:rsid w:val="001771EA"/>
    <w:rsid w:val="001B36BE"/>
    <w:rsid w:val="00213C33"/>
    <w:rsid w:val="002315CE"/>
    <w:rsid w:val="00265BE5"/>
    <w:rsid w:val="00274848"/>
    <w:rsid w:val="002859A1"/>
    <w:rsid w:val="00287773"/>
    <w:rsid w:val="00290608"/>
    <w:rsid w:val="002959D9"/>
    <w:rsid w:val="002A095A"/>
    <w:rsid w:val="002D0B28"/>
    <w:rsid w:val="002D4AAF"/>
    <w:rsid w:val="0030550A"/>
    <w:rsid w:val="00307787"/>
    <w:rsid w:val="00314037"/>
    <w:rsid w:val="00380B7C"/>
    <w:rsid w:val="003B7D91"/>
    <w:rsid w:val="003C3644"/>
    <w:rsid w:val="003D4F01"/>
    <w:rsid w:val="003E1E37"/>
    <w:rsid w:val="0041729B"/>
    <w:rsid w:val="00420449"/>
    <w:rsid w:val="0042550F"/>
    <w:rsid w:val="00432FDD"/>
    <w:rsid w:val="0044722A"/>
    <w:rsid w:val="00460E86"/>
    <w:rsid w:val="00477174"/>
    <w:rsid w:val="004A4189"/>
    <w:rsid w:val="004A79EA"/>
    <w:rsid w:val="004F5B12"/>
    <w:rsid w:val="004F748E"/>
    <w:rsid w:val="00517B1F"/>
    <w:rsid w:val="00520CD9"/>
    <w:rsid w:val="0054516A"/>
    <w:rsid w:val="00547843"/>
    <w:rsid w:val="0055094C"/>
    <w:rsid w:val="005559C1"/>
    <w:rsid w:val="0056144C"/>
    <w:rsid w:val="005B5F08"/>
    <w:rsid w:val="005C1394"/>
    <w:rsid w:val="005D1FB0"/>
    <w:rsid w:val="00610D80"/>
    <w:rsid w:val="00621C4F"/>
    <w:rsid w:val="00664B66"/>
    <w:rsid w:val="00666B4A"/>
    <w:rsid w:val="006A23F8"/>
    <w:rsid w:val="006C4955"/>
    <w:rsid w:val="006F125B"/>
    <w:rsid w:val="006F5145"/>
    <w:rsid w:val="00707FA6"/>
    <w:rsid w:val="00712753"/>
    <w:rsid w:val="00720476"/>
    <w:rsid w:val="00745F96"/>
    <w:rsid w:val="00756A8A"/>
    <w:rsid w:val="00772CC4"/>
    <w:rsid w:val="00795195"/>
    <w:rsid w:val="007B1767"/>
    <w:rsid w:val="007B18D6"/>
    <w:rsid w:val="007C37DB"/>
    <w:rsid w:val="007C5C07"/>
    <w:rsid w:val="007E409B"/>
    <w:rsid w:val="00832B44"/>
    <w:rsid w:val="00851A40"/>
    <w:rsid w:val="0085368F"/>
    <w:rsid w:val="00881380"/>
    <w:rsid w:val="008A2E76"/>
    <w:rsid w:val="008A4EBA"/>
    <w:rsid w:val="008B071C"/>
    <w:rsid w:val="008B0F99"/>
    <w:rsid w:val="008B5F54"/>
    <w:rsid w:val="0090004D"/>
    <w:rsid w:val="00905082"/>
    <w:rsid w:val="009235BB"/>
    <w:rsid w:val="00927F81"/>
    <w:rsid w:val="00945E5F"/>
    <w:rsid w:val="009504BD"/>
    <w:rsid w:val="00952A18"/>
    <w:rsid w:val="00953CC3"/>
    <w:rsid w:val="009B173E"/>
    <w:rsid w:val="009B5FF9"/>
    <w:rsid w:val="009F0C3C"/>
    <w:rsid w:val="00A03E26"/>
    <w:rsid w:val="00A11143"/>
    <w:rsid w:val="00A1363E"/>
    <w:rsid w:val="00A37156"/>
    <w:rsid w:val="00A4037C"/>
    <w:rsid w:val="00A64B58"/>
    <w:rsid w:val="00A670FE"/>
    <w:rsid w:val="00A73398"/>
    <w:rsid w:val="00AD43D3"/>
    <w:rsid w:val="00AD4A6A"/>
    <w:rsid w:val="00AF1646"/>
    <w:rsid w:val="00AF1D40"/>
    <w:rsid w:val="00B05A1B"/>
    <w:rsid w:val="00B30C40"/>
    <w:rsid w:val="00B35ABB"/>
    <w:rsid w:val="00B60A4C"/>
    <w:rsid w:val="00B70DAE"/>
    <w:rsid w:val="00B722BE"/>
    <w:rsid w:val="00B9120F"/>
    <w:rsid w:val="00B91FF0"/>
    <w:rsid w:val="00BB41BE"/>
    <w:rsid w:val="00BC2A1B"/>
    <w:rsid w:val="00BE2865"/>
    <w:rsid w:val="00C21C45"/>
    <w:rsid w:val="00C468D0"/>
    <w:rsid w:val="00C52B64"/>
    <w:rsid w:val="00C774A6"/>
    <w:rsid w:val="00CA5E8F"/>
    <w:rsid w:val="00CC10AC"/>
    <w:rsid w:val="00CC41AF"/>
    <w:rsid w:val="00CC4F9F"/>
    <w:rsid w:val="00CD0EDB"/>
    <w:rsid w:val="00CD154A"/>
    <w:rsid w:val="00CE1FDF"/>
    <w:rsid w:val="00CF6514"/>
    <w:rsid w:val="00D01995"/>
    <w:rsid w:val="00D16C43"/>
    <w:rsid w:val="00D17D32"/>
    <w:rsid w:val="00D20097"/>
    <w:rsid w:val="00DA1F51"/>
    <w:rsid w:val="00DA2593"/>
    <w:rsid w:val="00DB533C"/>
    <w:rsid w:val="00DE073E"/>
    <w:rsid w:val="00E12FB5"/>
    <w:rsid w:val="00E153BA"/>
    <w:rsid w:val="00E17465"/>
    <w:rsid w:val="00E30D68"/>
    <w:rsid w:val="00E43358"/>
    <w:rsid w:val="00E541DF"/>
    <w:rsid w:val="00E57F62"/>
    <w:rsid w:val="00E74A53"/>
    <w:rsid w:val="00ED7305"/>
    <w:rsid w:val="00EE45A0"/>
    <w:rsid w:val="00EF40E8"/>
    <w:rsid w:val="00F2187D"/>
    <w:rsid w:val="00F46617"/>
    <w:rsid w:val="00F54865"/>
    <w:rsid w:val="00F91E8E"/>
    <w:rsid w:val="00FB4A6A"/>
    <w:rsid w:val="00FD08DC"/>
    <w:rsid w:val="00FE01D7"/>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21D54"/>
  <w15:chartTrackingRefBased/>
  <w15:docId w15:val="{0F6F3544-49A8-4AFD-9B39-4B95C7BD7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tr-T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D80"/>
    <w:pPr>
      <w:spacing w:after="200" w:line="276" w:lineRule="auto"/>
    </w:pPr>
    <w:rPr>
      <w:sz w:val="22"/>
      <w:szCs w:val="22"/>
      <w:lang w:eastAsia="en-US"/>
    </w:rPr>
  </w:style>
  <w:style w:type="paragraph" w:styleId="Heading1">
    <w:name w:val="heading 1"/>
    <w:basedOn w:val="Normal"/>
    <w:next w:val="Heading2"/>
    <w:link w:val="Heading1Char"/>
    <w:uiPriority w:val="9"/>
    <w:qFormat/>
    <w:rsid w:val="00927F81"/>
    <w:pPr>
      <w:keepNext/>
      <w:keepLines/>
      <w:numPr>
        <w:numId w:val="2"/>
      </w:numPr>
      <w:spacing w:before="120" w:after="120"/>
      <w:ind w:left="360"/>
      <w:jc w:val="center"/>
      <w:outlineLvl w:val="0"/>
    </w:pPr>
    <w:rPr>
      <w:rFonts w:ascii="Times New Roman" w:eastAsia="Times New Roman" w:hAnsi="Times New Roman"/>
      <w:b/>
      <w:sz w:val="20"/>
      <w:szCs w:val="28"/>
    </w:rPr>
  </w:style>
  <w:style w:type="paragraph" w:styleId="Heading2">
    <w:name w:val="heading 2"/>
    <w:basedOn w:val="Heading1"/>
    <w:next w:val="Heading3"/>
    <w:link w:val="Heading2Char"/>
    <w:uiPriority w:val="9"/>
    <w:unhideWhenUsed/>
    <w:qFormat/>
    <w:rsid w:val="008B5F54"/>
    <w:pPr>
      <w:numPr>
        <w:numId w:val="7"/>
      </w:numPr>
      <w:spacing w:before="320" w:line="240" w:lineRule="auto"/>
      <w:ind w:left="360"/>
      <w:jc w:val="both"/>
      <w:outlineLvl w:val="1"/>
    </w:pPr>
    <w:rPr>
      <w:bCs/>
      <w:sz w:val="18"/>
      <w:szCs w:val="26"/>
    </w:rPr>
  </w:style>
  <w:style w:type="paragraph" w:styleId="Heading3">
    <w:name w:val="heading 3"/>
    <w:basedOn w:val="Normal"/>
    <w:next w:val="Normal"/>
    <w:link w:val="Heading3Char"/>
    <w:uiPriority w:val="9"/>
    <w:unhideWhenUsed/>
    <w:qFormat/>
    <w:rsid w:val="008B5F54"/>
    <w:pPr>
      <w:keepNext/>
      <w:keepLines/>
      <w:numPr>
        <w:numId w:val="8"/>
      </w:numPr>
      <w:spacing w:before="320" w:after="120" w:line="240" w:lineRule="auto"/>
      <w:ind w:left="360"/>
      <w:jc w:val="both"/>
      <w:outlineLvl w:val="2"/>
    </w:pPr>
    <w:rPr>
      <w:rFonts w:ascii="Times New Roman" w:eastAsia="Times New Roman" w:hAnsi="Times New Roman"/>
      <w:bCs/>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644"/>
    <w:pPr>
      <w:ind w:left="720"/>
      <w:contextualSpacing/>
    </w:pPr>
  </w:style>
  <w:style w:type="character" w:customStyle="1" w:styleId="Heading1Char">
    <w:name w:val="Heading 1 Char"/>
    <w:link w:val="Heading1"/>
    <w:uiPriority w:val="9"/>
    <w:rsid w:val="00927F81"/>
    <w:rPr>
      <w:rFonts w:ascii="Times New Roman" w:eastAsia="Times New Roman" w:hAnsi="Times New Roman" w:cs="Times New Roman"/>
      <w:b/>
      <w:sz w:val="20"/>
      <w:szCs w:val="28"/>
    </w:rPr>
  </w:style>
  <w:style w:type="paragraph" w:styleId="BalloonText">
    <w:name w:val="Balloon Text"/>
    <w:basedOn w:val="Normal"/>
    <w:link w:val="BalloonTextChar"/>
    <w:uiPriority w:val="99"/>
    <w:semiHidden/>
    <w:unhideWhenUsed/>
    <w:rsid w:val="003C364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C3644"/>
    <w:rPr>
      <w:rFonts w:ascii="Tahoma" w:hAnsi="Tahoma" w:cs="Tahoma"/>
      <w:sz w:val="16"/>
      <w:szCs w:val="16"/>
    </w:rPr>
  </w:style>
  <w:style w:type="paragraph" w:customStyle="1" w:styleId="FootnoteBase">
    <w:name w:val="Footnote Base"/>
    <w:basedOn w:val="Normal"/>
    <w:rsid w:val="00C774A6"/>
    <w:pPr>
      <w:numPr>
        <w:numId w:val="5"/>
      </w:numPr>
    </w:pPr>
  </w:style>
  <w:style w:type="character" w:styleId="PlaceholderText">
    <w:name w:val="Placeholder Text"/>
    <w:uiPriority w:val="99"/>
    <w:semiHidden/>
    <w:rsid w:val="00C774A6"/>
    <w:rPr>
      <w:color w:val="808080"/>
    </w:rPr>
  </w:style>
  <w:style w:type="character" w:customStyle="1" w:styleId="Heading2Char">
    <w:name w:val="Heading 2 Char"/>
    <w:link w:val="Heading2"/>
    <w:uiPriority w:val="9"/>
    <w:rsid w:val="008B5F54"/>
    <w:rPr>
      <w:rFonts w:ascii="Times New Roman" w:eastAsia="Times New Roman" w:hAnsi="Times New Roman" w:cs="Times New Roman"/>
      <w:b/>
      <w:bCs/>
      <w:sz w:val="18"/>
      <w:szCs w:val="26"/>
    </w:rPr>
  </w:style>
  <w:style w:type="character" w:customStyle="1" w:styleId="Heading3Char">
    <w:name w:val="Heading 3 Char"/>
    <w:link w:val="Heading3"/>
    <w:uiPriority w:val="9"/>
    <w:rsid w:val="008B5F54"/>
    <w:rPr>
      <w:rFonts w:ascii="Times New Roman" w:eastAsia="Times New Roman" w:hAnsi="Times New Roman" w:cs="Times New Roman"/>
      <w:bCs/>
      <w:i/>
      <w:sz w:val="18"/>
    </w:rPr>
  </w:style>
  <w:style w:type="paragraph" w:styleId="BodyText">
    <w:name w:val="Body Text"/>
    <w:basedOn w:val="Normal"/>
    <w:link w:val="BodyTextChar"/>
    <w:uiPriority w:val="1"/>
    <w:qFormat/>
    <w:rsid w:val="00881380"/>
    <w:pPr>
      <w:widowControl w:val="0"/>
      <w:autoSpaceDE w:val="0"/>
      <w:autoSpaceDN w:val="0"/>
      <w:spacing w:after="0" w:line="240" w:lineRule="auto"/>
      <w:ind w:left="100"/>
      <w:jc w:val="both"/>
    </w:pPr>
    <w:rPr>
      <w:rFonts w:ascii="Times New Roman" w:eastAsia="Times New Roman" w:hAnsi="Times New Roman"/>
      <w:lang w:eastAsia="tr-TR" w:bidi="tr-TR"/>
    </w:rPr>
  </w:style>
  <w:style w:type="character" w:customStyle="1" w:styleId="BodyTextChar">
    <w:name w:val="Body Text Char"/>
    <w:basedOn w:val="DefaultParagraphFont"/>
    <w:link w:val="BodyText"/>
    <w:uiPriority w:val="1"/>
    <w:rsid w:val="00881380"/>
    <w:rPr>
      <w:rFonts w:ascii="Times New Roman" w:eastAsia="Times New Roman" w:hAnsi="Times New Roman"/>
      <w:sz w:val="22"/>
      <w:szCs w:val="22"/>
      <w:lang w:eastAsia="tr-TR" w:bidi="tr-TR"/>
    </w:rPr>
  </w:style>
  <w:style w:type="character" w:styleId="CommentReference">
    <w:name w:val="annotation reference"/>
    <w:basedOn w:val="DefaultParagraphFont"/>
    <w:uiPriority w:val="99"/>
    <w:semiHidden/>
    <w:unhideWhenUsed/>
    <w:rsid w:val="00FD08DC"/>
    <w:rPr>
      <w:sz w:val="16"/>
      <w:szCs w:val="16"/>
    </w:rPr>
  </w:style>
  <w:style w:type="paragraph" w:styleId="CommentText">
    <w:name w:val="annotation text"/>
    <w:basedOn w:val="Normal"/>
    <w:link w:val="CommentTextChar"/>
    <w:uiPriority w:val="99"/>
    <w:semiHidden/>
    <w:unhideWhenUsed/>
    <w:rsid w:val="00FD08DC"/>
    <w:pPr>
      <w:spacing w:line="240" w:lineRule="auto"/>
    </w:pPr>
    <w:rPr>
      <w:sz w:val="20"/>
      <w:szCs w:val="20"/>
    </w:rPr>
  </w:style>
  <w:style w:type="character" w:customStyle="1" w:styleId="CommentTextChar">
    <w:name w:val="Comment Text Char"/>
    <w:basedOn w:val="DefaultParagraphFont"/>
    <w:link w:val="CommentText"/>
    <w:uiPriority w:val="99"/>
    <w:semiHidden/>
    <w:rsid w:val="00FD08DC"/>
    <w:rPr>
      <w:lang w:eastAsia="en-US"/>
    </w:rPr>
  </w:style>
  <w:style w:type="paragraph" w:styleId="CommentSubject">
    <w:name w:val="annotation subject"/>
    <w:basedOn w:val="CommentText"/>
    <w:next w:val="CommentText"/>
    <w:link w:val="CommentSubjectChar"/>
    <w:uiPriority w:val="99"/>
    <w:semiHidden/>
    <w:unhideWhenUsed/>
    <w:rsid w:val="00FD08DC"/>
    <w:rPr>
      <w:b/>
      <w:bCs/>
    </w:rPr>
  </w:style>
  <w:style w:type="character" w:customStyle="1" w:styleId="CommentSubjectChar">
    <w:name w:val="Comment Subject Char"/>
    <w:basedOn w:val="CommentTextChar"/>
    <w:link w:val="CommentSubject"/>
    <w:uiPriority w:val="99"/>
    <w:semiHidden/>
    <w:rsid w:val="00FD08DC"/>
    <w:rPr>
      <w:b/>
      <w:bCs/>
      <w:lang w:eastAsia="en-US"/>
    </w:rPr>
  </w:style>
  <w:style w:type="character" w:styleId="Hyperlink">
    <w:name w:val="Hyperlink"/>
    <w:basedOn w:val="DefaultParagraphFont"/>
    <w:uiPriority w:val="99"/>
    <w:unhideWhenUsed/>
    <w:rsid w:val="00213C33"/>
    <w:rPr>
      <w:color w:val="0563C1" w:themeColor="hyperlink"/>
      <w:u w:val="single"/>
    </w:rPr>
  </w:style>
  <w:style w:type="character" w:styleId="UnresolvedMention">
    <w:name w:val="Unresolved Mention"/>
    <w:basedOn w:val="DefaultParagraphFont"/>
    <w:uiPriority w:val="99"/>
    <w:semiHidden/>
    <w:unhideWhenUsed/>
    <w:rsid w:val="00213C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223234">
      <w:bodyDiv w:val="1"/>
      <w:marLeft w:val="0"/>
      <w:marRight w:val="0"/>
      <w:marTop w:val="0"/>
      <w:marBottom w:val="0"/>
      <w:divBdr>
        <w:top w:val="none" w:sz="0" w:space="0" w:color="auto"/>
        <w:left w:val="none" w:sz="0" w:space="0" w:color="auto"/>
        <w:bottom w:val="none" w:sz="0" w:space="0" w:color="auto"/>
        <w:right w:val="none" w:sz="0" w:space="0" w:color="auto"/>
      </w:divBdr>
    </w:div>
    <w:div w:id="965507583">
      <w:bodyDiv w:val="1"/>
      <w:marLeft w:val="0"/>
      <w:marRight w:val="0"/>
      <w:marTop w:val="0"/>
      <w:marBottom w:val="0"/>
      <w:divBdr>
        <w:top w:val="none" w:sz="0" w:space="0" w:color="auto"/>
        <w:left w:val="none" w:sz="0" w:space="0" w:color="auto"/>
        <w:bottom w:val="none" w:sz="0" w:space="0" w:color="auto"/>
        <w:right w:val="none" w:sz="0" w:space="0" w:color="auto"/>
      </w:divBdr>
    </w:div>
    <w:div w:id="1265191701">
      <w:bodyDiv w:val="1"/>
      <w:marLeft w:val="0"/>
      <w:marRight w:val="0"/>
      <w:marTop w:val="0"/>
      <w:marBottom w:val="0"/>
      <w:divBdr>
        <w:top w:val="none" w:sz="0" w:space="0" w:color="auto"/>
        <w:left w:val="none" w:sz="0" w:space="0" w:color="auto"/>
        <w:bottom w:val="none" w:sz="0" w:space="0" w:color="auto"/>
        <w:right w:val="none" w:sz="0" w:space="0" w:color="auto"/>
      </w:divBdr>
    </w:div>
    <w:div w:id="200535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1371</TotalTime>
  <Pages>7</Pages>
  <Words>3110</Words>
  <Characters>17732</Characters>
  <Application>Microsoft Office Word</Application>
  <DocSecurity>0</DocSecurity>
  <Lines>147</Lines>
  <Paragraphs>41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HP</Company>
  <LinksUpToDate>false</LinksUpToDate>
  <CharactersWithSpaces>20801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Volkan</dc:creator>
  <cp:keywords/>
  <cp:lastModifiedBy>Belit Berdel KIŞ</cp:lastModifiedBy>
  <cp:revision>14</cp:revision>
  <cp:lastPrinted>2017-04-03T21:43:00Z</cp:lastPrinted>
  <dcterms:created xsi:type="dcterms:W3CDTF">2020-12-18T02:38:00Z</dcterms:created>
  <dcterms:modified xsi:type="dcterms:W3CDTF">2020-12-19T19:24:00Z</dcterms:modified>
</cp:coreProperties>
</file>